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60A" w:rsidRDefault="004F0DD4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补充协议</w:t>
      </w:r>
      <w:ins w:id="0" w:author="王睿" w:date="2017-08-01T15:07:00Z">
        <w:del w:id="1" w:author="Administrator" w:date="2017-10-07T17:38:00Z">
          <w:r w:rsidR="00DE5D05" w:rsidRPr="00663ACF" w:rsidDel="00663ACF">
            <w:rPr>
              <w:rFonts w:hint="eastAsia"/>
              <w:b/>
              <w:color w:val="FF0000"/>
              <w:sz w:val="36"/>
              <w:szCs w:val="36"/>
              <w:rPrChange w:id="2" w:author="Administrator" w:date="2017-10-07T17:38:00Z">
                <w:rPr>
                  <w:rFonts w:hint="eastAsia"/>
                  <w:b/>
                  <w:sz w:val="36"/>
                  <w:szCs w:val="36"/>
                </w:rPr>
              </w:rPrChange>
            </w:rPr>
            <w:delText>1</w:delText>
          </w:r>
        </w:del>
      </w:ins>
      <w:ins w:id="3" w:author="Administrator" w:date="2017-10-07T17:38:00Z">
        <w:r w:rsidR="00663ACF" w:rsidRPr="00663ACF">
          <w:rPr>
            <w:b/>
            <w:color w:val="FF0000"/>
            <w:sz w:val="36"/>
            <w:szCs w:val="36"/>
            <w:rPrChange w:id="4" w:author="Administrator" w:date="2017-10-07T17:38:00Z">
              <w:rPr>
                <w:b/>
                <w:sz w:val="36"/>
                <w:szCs w:val="36"/>
              </w:rPr>
            </w:rPrChange>
          </w:rPr>
          <w:t>{</w:t>
        </w:r>
        <w:r w:rsidR="00663ACF" w:rsidRPr="00663ACF">
          <w:rPr>
            <w:rFonts w:hint="eastAsia"/>
            <w:b/>
            <w:color w:val="FF0000"/>
            <w:sz w:val="36"/>
            <w:szCs w:val="36"/>
            <w:rPrChange w:id="5" w:author="Administrator" w:date="2017-10-07T17:38:00Z">
              <w:rPr>
                <w:rFonts w:hint="eastAsia"/>
                <w:b/>
                <w:sz w:val="36"/>
                <w:szCs w:val="36"/>
              </w:rPr>
            </w:rPrChange>
          </w:rPr>
          <w:t>补充协议</w:t>
        </w:r>
        <w:r w:rsidR="00663ACF" w:rsidRPr="00663ACF">
          <w:rPr>
            <w:b/>
            <w:color w:val="FF0000"/>
            <w:sz w:val="36"/>
            <w:szCs w:val="36"/>
            <w:rPrChange w:id="6" w:author="Administrator" w:date="2017-10-07T17:38:00Z">
              <w:rPr>
                <w:b/>
                <w:sz w:val="36"/>
                <w:szCs w:val="36"/>
              </w:rPr>
            </w:rPrChange>
          </w:rPr>
          <w:t>编号</w:t>
        </w:r>
        <w:r w:rsidR="00663ACF" w:rsidRPr="00663ACF">
          <w:rPr>
            <w:b/>
            <w:color w:val="FF0000"/>
            <w:sz w:val="36"/>
            <w:szCs w:val="36"/>
            <w:rPrChange w:id="7" w:author="Administrator" w:date="2017-10-07T17:38:00Z">
              <w:rPr>
                <w:b/>
                <w:sz w:val="36"/>
                <w:szCs w:val="36"/>
              </w:rPr>
            </w:rPrChange>
          </w:rPr>
          <w:t>}</w:t>
        </w:r>
      </w:ins>
    </w:p>
    <w:p w:rsidR="0085560A" w:rsidRDefault="004F0DD4">
      <w:pPr>
        <w:jc w:val="righ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编号：</w:t>
      </w:r>
      <w:r w:rsidR="00A072DC" w:rsidRPr="005D4041">
        <w:rPr>
          <w:rFonts w:hint="eastAsia"/>
          <w:szCs w:val="21"/>
        </w:rPr>
        <w:t>铧国战略</w:t>
      </w:r>
      <w:ins w:id="8" w:author="Zaifu Wang" w:date="2016-12-25T14:54:00Z">
        <w:del w:id="9" w:author="Administrator" w:date="2017-10-07T17:38:00Z">
          <w:r w:rsidR="007B7C84" w:rsidRPr="00663ACF" w:rsidDel="00663ACF">
            <w:rPr>
              <w:rFonts w:hint="eastAsia"/>
              <w:color w:val="FF0000"/>
              <w:szCs w:val="21"/>
              <w:rPrChange w:id="10" w:author="Administrator" w:date="2017-10-07T17:40:00Z">
                <w:rPr>
                  <w:rFonts w:hint="eastAsia"/>
                  <w:szCs w:val="21"/>
                </w:rPr>
              </w:rPrChange>
            </w:rPr>
            <w:delText>电缆</w:delText>
          </w:r>
        </w:del>
      </w:ins>
      <w:ins w:id="11" w:author="Administrator" w:date="2017-10-07T17:38:00Z">
        <w:r w:rsidR="00663ACF" w:rsidRPr="00663ACF">
          <w:rPr>
            <w:rFonts w:hint="eastAsia"/>
            <w:color w:val="FF0000"/>
            <w:szCs w:val="21"/>
            <w:rPrChange w:id="12" w:author="Administrator" w:date="2017-10-07T17:40:00Z">
              <w:rPr>
                <w:rFonts w:hint="eastAsia"/>
                <w:szCs w:val="21"/>
              </w:rPr>
            </w:rPrChange>
          </w:rPr>
          <w:t>{</w:t>
        </w:r>
        <w:r w:rsidR="00663ACF" w:rsidRPr="00663ACF">
          <w:rPr>
            <w:rFonts w:hint="eastAsia"/>
            <w:color w:val="FF0000"/>
            <w:szCs w:val="21"/>
            <w:rPrChange w:id="13" w:author="Administrator" w:date="2017-10-07T17:40:00Z">
              <w:rPr>
                <w:rFonts w:hint="eastAsia"/>
                <w:szCs w:val="21"/>
              </w:rPr>
            </w:rPrChange>
          </w:rPr>
          <w:t>项目</w:t>
        </w:r>
        <w:r w:rsidR="00663ACF" w:rsidRPr="00663ACF">
          <w:rPr>
            <w:color w:val="FF0000"/>
            <w:szCs w:val="21"/>
            <w:rPrChange w:id="14" w:author="Administrator" w:date="2017-10-07T17:40:00Z">
              <w:rPr>
                <w:szCs w:val="21"/>
              </w:rPr>
            </w:rPrChange>
          </w:rPr>
          <w:t>类型</w:t>
        </w:r>
        <w:r w:rsidR="00663ACF" w:rsidRPr="00663ACF">
          <w:rPr>
            <w:rFonts w:hint="eastAsia"/>
            <w:color w:val="FF0000"/>
            <w:szCs w:val="21"/>
            <w:rPrChange w:id="15" w:author="Administrator" w:date="2017-10-07T17:40:00Z">
              <w:rPr>
                <w:rFonts w:hint="eastAsia"/>
                <w:szCs w:val="21"/>
              </w:rPr>
            </w:rPrChange>
          </w:rPr>
          <w:t>}{</w:t>
        </w:r>
      </w:ins>
      <w:ins w:id="16" w:author="Administrator" w:date="2017-10-07T17:39:00Z">
        <w:r w:rsidR="00663ACF" w:rsidRPr="00663ACF">
          <w:rPr>
            <w:rFonts w:hint="eastAsia"/>
            <w:color w:val="FF0000"/>
            <w:szCs w:val="21"/>
            <w:rPrChange w:id="17" w:author="Administrator" w:date="2017-10-07T17:40:00Z">
              <w:rPr>
                <w:rFonts w:hint="eastAsia"/>
                <w:szCs w:val="21"/>
              </w:rPr>
            </w:rPrChange>
          </w:rPr>
          <w:t>协议</w:t>
        </w:r>
        <w:r w:rsidR="00663ACF" w:rsidRPr="00663ACF">
          <w:rPr>
            <w:color w:val="FF0000"/>
            <w:szCs w:val="21"/>
            <w:rPrChange w:id="18" w:author="Administrator" w:date="2017-10-07T17:40:00Z">
              <w:rPr>
                <w:szCs w:val="21"/>
              </w:rPr>
            </w:rPrChange>
          </w:rPr>
          <w:t>编号</w:t>
        </w:r>
      </w:ins>
      <w:ins w:id="19" w:author="Administrator" w:date="2017-10-07T17:38:00Z">
        <w:r w:rsidR="00663ACF" w:rsidRPr="00663ACF">
          <w:rPr>
            <w:rFonts w:hint="eastAsia"/>
            <w:color w:val="FF0000"/>
            <w:szCs w:val="21"/>
            <w:rPrChange w:id="20" w:author="Administrator" w:date="2017-10-07T17:40:00Z">
              <w:rPr>
                <w:rFonts w:hint="eastAsia"/>
                <w:szCs w:val="21"/>
              </w:rPr>
            </w:rPrChange>
          </w:rPr>
          <w:t>}</w:t>
        </w:r>
      </w:ins>
      <w:ins w:id="21" w:author="Administrator" w:date="2017-10-07T17:41:00Z">
        <w:r w:rsidR="00663ACF" w:rsidRPr="00663ACF">
          <w:rPr>
            <w:rFonts w:hint="eastAsia"/>
            <w:color w:val="FF0000"/>
            <w:szCs w:val="21"/>
          </w:rPr>
          <w:t>{b:</w:t>
        </w:r>
        <w:r w:rsidR="00663ACF" w:rsidRPr="00663ACF">
          <w:rPr>
            <w:rFonts w:hint="eastAsia"/>
            <w:color w:val="FF0000"/>
            <w:szCs w:val="21"/>
          </w:rPr>
          <w:t>是否续签</w:t>
        </w:r>
        <w:r w:rsidR="00663ACF" w:rsidRPr="00663ACF">
          <w:rPr>
            <w:rFonts w:hint="eastAsia"/>
            <w:color w:val="FF0000"/>
            <w:szCs w:val="21"/>
          </w:rPr>
          <w:t>:</w:t>
        </w:r>
        <w:r w:rsidR="00663ACF" w:rsidRPr="00663ACF">
          <w:rPr>
            <w:rFonts w:hint="eastAsia"/>
            <w:color w:val="FF0000"/>
            <w:szCs w:val="21"/>
          </w:rPr>
          <w:t>续</w:t>
        </w:r>
        <w:r w:rsidR="00663ACF" w:rsidRPr="00663ACF">
          <w:rPr>
            <w:rFonts w:hint="eastAsia"/>
            <w:color w:val="FF0000"/>
            <w:szCs w:val="21"/>
          </w:rPr>
          <w:t>}</w:t>
        </w:r>
      </w:ins>
      <w:ins w:id="22" w:author="Zaifu Wang" w:date="2016-12-25T14:36:00Z">
        <w:del w:id="23" w:author="Administrator" w:date="2017-10-07T17:39:00Z">
          <w:r w:rsidR="00450039" w:rsidDel="00663ACF">
            <w:rPr>
              <w:rFonts w:ascii="宋体" w:hAnsi="宋体"/>
              <w:szCs w:val="21"/>
            </w:rPr>
            <w:delText>15007</w:delText>
          </w:r>
          <w:r w:rsidR="00450039" w:rsidDel="00663ACF">
            <w:rPr>
              <w:rFonts w:ascii="宋体" w:hAnsi="宋体" w:hint="eastAsia"/>
              <w:szCs w:val="21"/>
            </w:rPr>
            <w:delText>-</w:delText>
          </w:r>
          <w:r w:rsidR="00450039" w:rsidDel="00663ACF">
            <w:rPr>
              <w:rFonts w:ascii="宋体" w:hAnsi="宋体"/>
              <w:szCs w:val="21"/>
            </w:rPr>
            <w:delText>2</w:delText>
          </w:r>
        </w:del>
      </w:ins>
      <w:ins w:id="24" w:author="Zaifu Wang" w:date="2016-12-25T14:37:00Z">
        <w:r w:rsidR="00450039">
          <w:rPr>
            <w:rFonts w:ascii="宋体" w:hAnsi="宋体"/>
            <w:szCs w:val="21"/>
          </w:rPr>
          <w:t>采购</w:t>
        </w:r>
        <w:del w:id="25" w:author="王睿" w:date="2017-08-01T15:07:00Z">
          <w:r w:rsidR="00450039" w:rsidRPr="00663ACF" w:rsidDel="00DE5D05">
            <w:rPr>
              <w:rFonts w:ascii="宋体" w:hAnsi="宋体" w:hint="eastAsia"/>
              <w:color w:val="FF0000"/>
              <w:szCs w:val="21"/>
              <w:rPrChange w:id="26" w:author="Administrator" w:date="2017-10-07T17:40:00Z">
                <w:rPr>
                  <w:rFonts w:ascii="宋体" w:hAnsi="宋体" w:hint="eastAsia"/>
                  <w:szCs w:val="21"/>
                </w:rPr>
              </w:rPrChange>
            </w:rPr>
            <w:delText>6</w:delText>
          </w:r>
        </w:del>
      </w:ins>
      <w:ins w:id="27" w:author="Administrator" w:date="2017-10-07T17:39:00Z">
        <w:r w:rsidR="00663ACF" w:rsidRPr="00663ACF">
          <w:rPr>
            <w:rFonts w:ascii="宋体" w:hAnsi="宋体"/>
            <w:color w:val="FF0000"/>
            <w:szCs w:val="21"/>
            <w:rPrChange w:id="28" w:author="Administrator" w:date="2017-10-07T17:40:00Z">
              <w:rPr>
                <w:rFonts w:ascii="宋体" w:hAnsi="宋体"/>
                <w:szCs w:val="21"/>
              </w:rPr>
            </w:rPrChange>
          </w:rPr>
          <w:t>{</w:t>
        </w:r>
        <w:r w:rsidR="00663ACF" w:rsidRPr="00663ACF">
          <w:rPr>
            <w:rFonts w:ascii="宋体" w:hAnsi="宋体" w:hint="eastAsia"/>
            <w:color w:val="FF0000"/>
            <w:szCs w:val="21"/>
            <w:rPrChange w:id="29" w:author="Administrator" w:date="2017-10-07T17:40:00Z">
              <w:rPr>
                <w:rFonts w:ascii="宋体" w:hAnsi="宋体" w:hint="eastAsia"/>
                <w:szCs w:val="21"/>
              </w:rPr>
            </w:rPrChange>
          </w:rPr>
          <w:t>合同</w:t>
        </w:r>
        <w:r w:rsidR="00663ACF" w:rsidRPr="00663ACF">
          <w:rPr>
            <w:rFonts w:ascii="宋体" w:hAnsi="宋体"/>
            <w:color w:val="FF0000"/>
            <w:szCs w:val="21"/>
            <w:rPrChange w:id="30" w:author="Administrator" w:date="2017-10-07T17:40:00Z">
              <w:rPr>
                <w:rFonts w:ascii="宋体" w:hAnsi="宋体"/>
                <w:szCs w:val="21"/>
              </w:rPr>
            </w:rPrChange>
          </w:rPr>
          <w:t>编号}</w:t>
        </w:r>
      </w:ins>
      <w:ins w:id="31" w:author="王睿" w:date="2017-08-01T15:07:00Z">
        <w:del w:id="32" w:author="Administrator" w:date="2017-10-07T17:39:00Z">
          <w:r w:rsidR="00DE5D05" w:rsidDel="00663ACF">
            <w:rPr>
              <w:rFonts w:ascii="宋体" w:hAnsi="宋体" w:hint="eastAsia"/>
              <w:szCs w:val="21"/>
            </w:rPr>
            <w:delText>11</w:delText>
          </w:r>
        </w:del>
      </w:ins>
      <w:r>
        <w:rPr>
          <w:rFonts w:ascii="宋体" w:hAnsi="宋体" w:hint="eastAsia"/>
          <w:szCs w:val="21"/>
        </w:rPr>
        <w:t>（补</w:t>
      </w:r>
      <w:ins w:id="33" w:author="王睿" w:date="2017-08-01T15:07:00Z">
        <w:del w:id="34" w:author="Administrator" w:date="2017-10-07T17:40:00Z">
          <w:r w:rsidR="00DE5D05" w:rsidRPr="00663ACF" w:rsidDel="00663ACF">
            <w:rPr>
              <w:rFonts w:ascii="宋体" w:hAnsi="宋体" w:hint="eastAsia"/>
              <w:color w:val="FF0000"/>
              <w:szCs w:val="21"/>
              <w:rPrChange w:id="35" w:author="Administrator" w:date="2017-10-07T17:40:00Z">
                <w:rPr>
                  <w:rFonts w:ascii="宋体" w:hAnsi="宋体" w:hint="eastAsia"/>
                  <w:szCs w:val="21"/>
                </w:rPr>
              </w:rPrChange>
            </w:rPr>
            <w:delText>1</w:delText>
          </w:r>
        </w:del>
      </w:ins>
      <w:ins w:id="36" w:author="Administrator" w:date="2017-10-07T17:40:00Z">
        <w:r w:rsidR="00663ACF" w:rsidRPr="00663ACF">
          <w:rPr>
            <w:rFonts w:ascii="宋体" w:hAnsi="宋体"/>
            <w:color w:val="FF0000"/>
            <w:szCs w:val="21"/>
            <w:rPrChange w:id="37" w:author="Administrator" w:date="2017-10-07T17:40:00Z">
              <w:rPr>
                <w:rFonts w:ascii="宋体" w:hAnsi="宋体"/>
                <w:szCs w:val="21"/>
              </w:rPr>
            </w:rPrChange>
          </w:rPr>
          <w:t>{</w:t>
        </w:r>
        <w:r w:rsidR="00663ACF" w:rsidRPr="00663ACF">
          <w:rPr>
            <w:rFonts w:ascii="宋体" w:hAnsi="宋体" w:hint="eastAsia"/>
            <w:color w:val="FF0000"/>
            <w:szCs w:val="21"/>
            <w:rPrChange w:id="38" w:author="Administrator" w:date="2017-10-07T17:40:00Z">
              <w:rPr>
                <w:rFonts w:ascii="宋体" w:hAnsi="宋体" w:hint="eastAsia"/>
                <w:szCs w:val="21"/>
              </w:rPr>
            </w:rPrChange>
          </w:rPr>
          <w:t>补充协议编号</w:t>
        </w:r>
        <w:r w:rsidR="00663ACF" w:rsidRPr="00663ACF">
          <w:rPr>
            <w:rFonts w:ascii="宋体" w:hAnsi="宋体"/>
            <w:color w:val="FF0000"/>
            <w:szCs w:val="21"/>
            <w:rPrChange w:id="39" w:author="Administrator" w:date="2017-10-07T17:40:00Z">
              <w:rPr>
                <w:rFonts w:ascii="宋体" w:hAnsi="宋体"/>
                <w:szCs w:val="21"/>
              </w:rPr>
            </w:rPrChange>
          </w:rPr>
          <w:t>}</w:t>
        </w:r>
      </w:ins>
      <w:r>
        <w:rPr>
          <w:rFonts w:ascii="宋体" w:hAnsi="宋体" w:hint="eastAsia"/>
          <w:szCs w:val="21"/>
        </w:rPr>
        <w:t>）</w:t>
      </w:r>
    </w:p>
    <w:p w:rsidR="0085560A" w:rsidRPr="00A152CE" w:rsidRDefault="0085560A">
      <w:pPr>
        <w:jc w:val="right"/>
        <w:rPr>
          <w:szCs w:val="21"/>
        </w:rPr>
      </w:pPr>
    </w:p>
    <w:p w:rsidR="0085560A" w:rsidRPr="007774CB" w:rsidRDefault="00C5682E">
      <w:pPr>
        <w:spacing w:line="360" w:lineRule="auto"/>
        <w:rPr>
          <w:sz w:val="24"/>
          <w:szCs w:val="24"/>
          <w:u w:val="single"/>
        </w:rPr>
      </w:pPr>
      <w:r w:rsidRPr="00C5682E">
        <w:rPr>
          <w:rFonts w:hint="eastAsia"/>
          <w:sz w:val="24"/>
          <w:szCs w:val="24"/>
        </w:rPr>
        <w:t>需方（采购方）</w:t>
      </w:r>
      <w:r w:rsidR="00007284">
        <w:rPr>
          <w:rFonts w:hint="eastAsia"/>
          <w:sz w:val="24"/>
          <w:szCs w:val="24"/>
        </w:rPr>
        <w:t>：</w:t>
      </w:r>
      <w:r w:rsidR="00D6473A">
        <w:rPr>
          <w:rFonts w:hint="eastAsia"/>
          <w:sz w:val="24"/>
          <w:szCs w:val="24"/>
          <w:u w:val="single"/>
        </w:rPr>
        <w:t>珠海铧国商贸有限公司</w:t>
      </w:r>
    </w:p>
    <w:p w:rsidR="00450039" w:rsidRPr="00663ACF" w:rsidDel="00663ACF" w:rsidRDefault="00C5682E" w:rsidP="00450039">
      <w:pPr>
        <w:spacing w:line="360" w:lineRule="auto"/>
        <w:rPr>
          <w:ins w:id="40" w:author="Zaifu Wang" w:date="2016-12-25T14:38:00Z"/>
          <w:del w:id="41" w:author="Administrator" w:date="2017-10-07T17:40:00Z"/>
          <w:color w:val="FF0000"/>
          <w:sz w:val="24"/>
          <w:szCs w:val="24"/>
          <w:u w:val="single"/>
          <w:rPrChange w:id="42" w:author="Administrator" w:date="2017-10-07T17:41:00Z">
            <w:rPr>
              <w:ins w:id="43" w:author="Zaifu Wang" w:date="2016-12-25T14:38:00Z"/>
              <w:del w:id="44" w:author="Administrator" w:date="2017-10-07T17:40:00Z"/>
              <w:sz w:val="24"/>
              <w:szCs w:val="24"/>
              <w:u w:val="single"/>
            </w:rPr>
          </w:rPrChange>
        </w:rPr>
      </w:pPr>
      <w:r w:rsidRPr="00C5682E">
        <w:rPr>
          <w:rFonts w:hint="eastAsia"/>
          <w:sz w:val="24"/>
          <w:szCs w:val="24"/>
        </w:rPr>
        <w:t>供方（供应商）</w:t>
      </w:r>
      <w:r w:rsidR="00007284">
        <w:rPr>
          <w:rFonts w:hint="eastAsia"/>
          <w:sz w:val="24"/>
          <w:szCs w:val="24"/>
        </w:rPr>
        <w:t>：</w:t>
      </w:r>
      <w:ins w:id="45" w:author="Zaifu Wang" w:date="2016-12-25T14:38:00Z">
        <w:del w:id="46" w:author="Administrator" w:date="2017-10-07T17:40:00Z">
          <w:r w:rsidR="00450039" w:rsidRPr="00663ACF" w:rsidDel="00663ACF">
            <w:rPr>
              <w:rFonts w:hint="eastAsia"/>
              <w:color w:val="FF0000"/>
              <w:sz w:val="24"/>
              <w:szCs w:val="24"/>
              <w:u w:val="single"/>
              <w:rPrChange w:id="47" w:author="Administrator" w:date="2017-10-07T17:41:00Z">
                <w:rPr>
                  <w:rFonts w:hint="eastAsia"/>
                  <w:sz w:val="24"/>
                  <w:szCs w:val="24"/>
                  <w:u w:val="single"/>
                </w:rPr>
              </w:rPrChange>
            </w:rPr>
            <w:delText>宝胜科技创新股份有限公司</w:delText>
          </w:r>
        </w:del>
      </w:ins>
    </w:p>
    <w:p w:rsidR="0002448C" w:rsidRPr="00663ACF" w:rsidRDefault="00450039" w:rsidP="00663ACF">
      <w:pPr>
        <w:spacing w:line="360" w:lineRule="auto"/>
        <w:rPr>
          <w:color w:val="FF0000"/>
          <w:sz w:val="24"/>
          <w:szCs w:val="24"/>
          <w:u w:val="single"/>
          <w:rPrChange w:id="48" w:author="Administrator" w:date="2017-10-07T17:41:00Z">
            <w:rPr>
              <w:sz w:val="24"/>
              <w:szCs w:val="24"/>
              <w:u w:val="single"/>
            </w:rPr>
          </w:rPrChange>
        </w:rPr>
        <w:pPrChange w:id="49" w:author="Administrator" w:date="2017-10-07T17:40:00Z">
          <w:pPr>
            <w:spacing w:line="360" w:lineRule="auto"/>
            <w:ind w:firstLineChars="750" w:firstLine="1800"/>
          </w:pPr>
        </w:pPrChange>
      </w:pPr>
      <w:ins w:id="50" w:author="Zaifu Wang" w:date="2016-12-25T14:38:00Z">
        <w:del w:id="51" w:author="Administrator" w:date="2017-10-07T17:40:00Z">
          <w:r w:rsidRPr="00663ACF" w:rsidDel="00663ACF">
            <w:rPr>
              <w:rFonts w:hint="eastAsia"/>
              <w:color w:val="FF0000"/>
              <w:sz w:val="24"/>
              <w:szCs w:val="24"/>
              <w:u w:val="single"/>
              <w:rPrChange w:id="52" w:author="Administrator" w:date="2017-10-07T17:41:00Z">
                <w:rPr>
                  <w:rFonts w:hint="eastAsia"/>
                  <w:sz w:val="24"/>
                  <w:szCs w:val="24"/>
                  <w:u w:val="single"/>
                </w:rPr>
              </w:rPrChange>
            </w:rPr>
            <w:delText>珠海同盛机电设备有限公司</w:delText>
          </w:r>
        </w:del>
      </w:ins>
      <w:ins w:id="53" w:author="Administrator" w:date="2017-10-07T17:40:00Z">
        <w:r w:rsidR="00663ACF" w:rsidRPr="00663ACF">
          <w:rPr>
            <w:rFonts w:hint="eastAsia"/>
            <w:color w:val="FF0000"/>
            <w:sz w:val="24"/>
            <w:szCs w:val="24"/>
            <w:u w:val="single"/>
            <w:rPrChange w:id="54" w:author="Administrator" w:date="2017-10-07T17:41:00Z">
              <w:rPr>
                <w:rFonts w:hint="eastAsia"/>
                <w:sz w:val="24"/>
                <w:szCs w:val="24"/>
                <w:u w:val="single"/>
              </w:rPr>
            </w:rPrChange>
          </w:rPr>
          <w:t>{</w:t>
        </w:r>
        <w:r w:rsidR="00663ACF" w:rsidRPr="00663ACF">
          <w:rPr>
            <w:rFonts w:hint="eastAsia"/>
            <w:color w:val="FF0000"/>
            <w:sz w:val="24"/>
            <w:szCs w:val="24"/>
            <w:u w:val="single"/>
            <w:rPrChange w:id="55" w:author="Administrator" w:date="2017-10-07T17:41:00Z">
              <w:rPr>
                <w:rFonts w:hint="eastAsia"/>
                <w:sz w:val="24"/>
                <w:szCs w:val="24"/>
                <w:u w:val="single"/>
              </w:rPr>
            </w:rPrChange>
          </w:rPr>
          <w:t>供方名称</w:t>
        </w:r>
        <w:r w:rsidR="00663ACF" w:rsidRPr="00663ACF">
          <w:rPr>
            <w:rFonts w:hint="eastAsia"/>
            <w:color w:val="FF0000"/>
            <w:sz w:val="24"/>
            <w:szCs w:val="24"/>
            <w:u w:val="single"/>
            <w:rPrChange w:id="56" w:author="Administrator" w:date="2017-10-07T17:41:00Z">
              <w:rPr>
                <w:rFonts w:hint="eastAsia"/>
                <w:sz w:val="24"/>
                <w:szCs w:val="24"/>
                <w:u w:val="single"/>
              </w:rPr>
            </w:rPrChange>
          </w:rPr>
          <w:t>}</w:t>
        </w:r>
      </w:ins>
    </w:p>
    <w:p w:rsidR="0085560A" w:rsidRDefault="004F0DD4">
      <w:pPr>
        <w:spacing w:line="52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鉴于</w:t>
      </w:r>
      <w:r w:rsidR="007774CB">
        <w:rPr>
          <w:rFonts w:ascii="宋体" w:hAnsi="宋体" w:hint="eastAsia"/>
          <w:sz w:val="24"/>
          <w:szCs w:val="24"/>
        </w:rPr>
        <w:t>供需</w:t>
      </w:r>
      <w:r>
        <w:rPr>
          <w:rFonts w:ascii="宋体" w:hAnsi="宋体" w:hint="eastAsia"/>
          <w:sz w:val="24"/>
          <w:szCs w:val="24"/>
        </w:rPr>
        <w:t>双方已就</w:t>
      </w:r>
      <w:ins w:id="57" w:author="Zaifu Wang" w:date="2016-12-25T14:40:00Z">
        <w:del w:id="58" w:author="王睿" w:date="2017-08-01T15:08:00Z">
          <w:r w:rsidR="00450039" w:rsidDel="00DE5D05">
            <w:rPr>
              <w:rFonts w:ascii="宋体" w:hAnsi="宋体" w:hint="eastAsia"/>
              <w:sz w:val="24"/>
              <w:szCs w:val="24"/>
            </w:rPr>
            <w:delText>华发</w:delText>
          </w:r>
        </w:del>
      </w:ins>
      <w:ins w:id="59" w:author="Zaifu Wang" w:date="2016-12-25T14:41:00Z">
        <w:del w:id="60" w:author="王睿" w:date="2017-08-01T15:08:00Z">
          <w:r w:rsidR="00450039" w:rsidDel="00DE5D05">
            <w:rPr>
              <w:rFonts w:ascii="宋体" w:hAnsi="宋体" w:hint="eastAsia"/>
              <w:sz w:val="24"/>
              <w:szCs w:val="24"/>
            </w:rPr>
            <w:delText>山庄1,2,3#配电房电缆</w:delText>
          </w:r>
        </w:del>
      </w:ins>
      <w:ins w:id="61" w:author="王睿" w:date="2017-08-01T15:08:00Z">
        <w:del w:id="62" w:author="Administrator" w:date="2017-10-07T17:40:00Z">
          <w:r w:rsidR="00DE5D05" w:rsidDel="00663ACF">
            <w:rPr>
              <w:rFonts w:ascii="宋体" w:hAnsi="宋体" w:hint="eastAsia"/>
              <w:sz w:val="24"/>
              <w:szCs w:val="24"/>
            </w:rPr>
            <w:delText>华发观山水花园B3区</w:delText>
          </w:r>
        </w:del>
      </w:ins>
      <w:ins w:id="63" w:author="Administrator" w:date="2017-10-07T17:40:00Z">
        <w:r w:rsidR="00663ACF">
          <w:rPr>
            <w:rFonts w:ascii="宋体" w:hAnsi="宋体" w:hint="eastAsia"/>
            <w:sz w:val="24"/>
            <w:szCs w:val="24"/>
          </w:rPr>
          <w:t>{项目</w:t>
        </w:r>
        <w:r w:rsidR="00663ACF">
          <w:rPr>
            <w:rFonts w:ascii="宋体" w:hAnsi="宋体"/>
            <w:sz w:val="24"/>
            <w:szCs w:val="24"/>
          </w:rPr>
          <w:t>名称</w:t>
        </w:r>
        <w:r w:rsidR="00663ACF">
          <w:rPr>
            <w:rFonts w:ascii="宋体" w:hAnsi="宋体" w:hint="eastAsia"/>
            <w:sz w:val="24"/>
            <w:szCs w:val="24"/>
          </w:rPr>
          <w:t>}</w:t>
        </w:r>
        <w:r w:rsidR="00663ACF">
          <w:rPr>
            <w:rFonts w:ascii="宋体" w:hAnsi="宋体"/>
            <w:sz w:val="24"/>
            <w:szCs w:val="24"/>
          </w:rPr>
          <w:t>{</w:t>
        </w:r>
      </w:ins>
      <w:ins w:id="64" w:author="Administrator" w:date="2017-10-07T17:41:00Z">
        <w:r w:rsidR="00663ACF">
          <w:rPr>
            <w:rFonts w:ascii="宋体" w:hAnsi="宋体" w:hint="eastAsia"/>
            <w:sz w:val="24"/>
            <w:szCs w:val="24"/>
          </w:rPr>
          <w:t>项目</w:t>
        </w:r>
        <w:r w:rsidR="00663ACF">
          <w:rPr>
            <w:rFonts w:ascii="宋体" w:hAnsi="宋体"/>
            <w:sz w:val="24"/>
            <w:szCs w:val="24"/>
          </w:rPr>
          <w:t>类型</w:t>
        </w:r>
      </w:ins>
      <w:ins w:id="65" w:author="Administrator" w:date="2017-10-07T17:40:00Z">
        <w:r w:rsidR="00663ACF">
          <w:rPr>
            <w:rFonts w:ascii="宋体" w:hAnsi="宋体"/>
            <w:sz w:val="24"/>
            <w:szCs w:val="24"/>
          </w:rPr>
          <w:t>}</w:t>
        </w:r>
      </w:ins>
      <w:ins w:id="66" w:author="王睿" w:date="2017-08-01T15:08:00Z">
        <w:del w:id="67" w:author="Administrator" w:date="2017-10-07T17:40:00Z">
          <w:r w:rsidR="00DE5D05" w:rsidDel="00663ACF">
            <w:rPr>
              <w:rFonts w:ascii="宋体" w:hAnsi="宋体" w:hint="eastAsia"/>
              <w:sz w:val="24"/>
              <w:szCs w:val="24"/>
            </w:rPr>
            <w:delText>电缆</w:delText>
          </w:r>
        </w:del>
      </w:ins>
      <w:r w:rsidR="007774CB">
        <w:rPr>
          <w:rFonts w:ascii="宋体" w:hAnsi="宋体" w:hint="eastAsia"/>
          <w:sz w:val="24"/>
          <w:szCs w:val="24"/>
        </w:rPr>
        <w:t>采购</w:t>
      </w:r>
      <w:r>
        <w:rPr>
          <w:rFonts w:ascii="宋体" w:hAnsi="宋体" w:hint="eastAsia"/>
          <w:sz w:val="24"/>
          <w:szCs w:val="24"/>
        </w:rPr>
        <w:t>事宜签订</w:t>
      </w:r>
      <w:r w:rsidR="007774CB">
        <w:rPr>
          <w:rFonts w:ascii="宋体" w:hAnsi="宋体" w:hint="eastAsia"/>
          <w:sz w:val="24"/>
          <w:szCs w:val="24"/>
        </w:rPr>
        <w:t>《采购合同》</w:t>
      </w:r>
      <w:r>
        <w:rPr>
          <w:rFonts w:ascii="宋体" w:hAnsi="宋体" w:hint="eastAsia"/>
          <w:sz w:val="24"/>
          <w:szCs w:val="24"/>
        </w:rPr>
        <w:t>（编号：</w:t>
      </w:r>
      <w:ins w:id="68" w:author="Administrator" w:date="2017-10-07T17:41:00Z">
        <w:r w:rsidR="00663ACF" w:rsidRPr="00663ACF">
          <w:rPr>
            <w:rFonts w:ascii="宋体" w:hAnsi="宋体" w:hint="eastAsia"/>
            <w:sz w:val="24"/>
            <w:szCs w:val="24"/>
          </w:rPr>
          <w:t>铧国战略</w:t>
        </w:r>
        <w:r w:rsidR="00663ACF" w:rsidRPr="00663ACF">
          <w:rPr>
            <w:rFonts w:ascii="宋体" w:hAnsi="宋体" w:hint="eastAsia"/>
            <w:color w:val="FF0000"/>
            <w:sz w:val="24"/>
            <w:szCs w:val="24"/>
            <w:rPrChange w:id="69" w:author="Administrator" w:date="2017-10-07T17:41:00Z">
              <w:rPr>
                <w:rFonts w:ascii="宋体" w:hAnsi="宋体" w:hint="eastAsia"/>
                <w:sz w:val="24"/>
                <w:szCs w:val="24"/>
              </w:rPr>
            </w:rPrChange>
          </w:rPr>
          <w:t>{项目类型}{协议编号}{b:是否续签:续}</w:t>
        </w:r>
        <w:r w:rsidR="00663ACF" w:rsidRPr="00663ACF">
          <w:rPr>
            <w:rFonts w:ascii="宋体" w:hAnsi="宋体" w:hint="eastAsia"/>
            <w:sz w:val="24"/>
            <w:szCs w:val="24"/>
          </w:rPr>
          <w:t>采购</w:t>
        </w:r>
        <w:r w:rsidR="00663ACF" w:rsidRPr="00663ACF">
          <w:rPr>
            <w:rFonts w:ascii="宋体" w:hAnsi="宋体" w:hint="eastAsia"/>
            <w:color w:val="FF0000"/>
            <w:sz w:val="24"/>
            <w:szCs w:val="24"/>
            <w:rPrChange w:id="70" w:author="Administrator" w:date="2017-10-07T17:41:00Z">
              <w:rPr>
                <w:rFonts w:ascii="宋体" w:hAnsi="宋体" w:hint="eastAsia"/>
                <w:sz w:val="24"/>
                <w:szCs w:val="24"/>
              </w:rPr>
            </w:rPrChange>
          </w:rPr>
          <w:t>{合同编号}</w:t>
        </w:r>
      </w:ins>
      <w:del w:id="71" w:author="Administrator" w:date="2017-10-07T17:41:00Z">
        <w:r w:rsidR="003F1783" w:rsidRPr="003F1783" w:rsidDel="00663ACF">
          <w:rPr>
            <w:rFonts w:ascii="宋体" w:hAnsi="宋体" w:hint="eastAsia"/>
            <w:sz w:val="24"/>
            <w:szCs w:val="24"/>
          </w:rPr>
          <w:delText>铧国战略</w:delText>
        </w:r>
      </w:del>
      <w:ins w:id="72" w:author="Zaifu Wang" w:date="2016-12-25T14:41:00Z">
        <w:del w:id="73" w:author="Administrator" w:date="2017-10-07T17:41:00Z">
          <w:r w:rsidR="00450039" w:rsidDel="00663ACF">
            <w:rPr>
              <w:rFonts w:ascii="宋体" w:hAnsi="宋体" w:hint="eastAsia"/>
              <w:sz w:val="24"/>
              <w:szCs w:val="24"/>
            </w:rPr>
            <w:delText>电缆</w:delText>
          </w:r>
          <w:r w:rsidR="00450039" w:rsidDel="00663ACF">
            <w:rPr>
              <w:rFonts w:ascii="宋体" w:hAnsi="宋体"/>
              <w:sz w:val="24"/>
              <w:szCs w:val="24"/>
            </w:rPr>
            <w:delText>15007</w:delText>
          </w:r>
          <w:r w:rsidR="00450039" w:rsidDel="00663ACF">
            <w:rPr>
              <w:rFonts w:ascii="宋体" w:hAnsi="宋体" w:hint="eastAsia"/>
              <w:sz w:val="24"/>
              <w:szCs w:val="24"/>
            </w:rPr>
            <w:delText>-</w:delText>
          </w:r>
          <w:r w:rsidR="00450039" w:rsidDel="00663ACF">
            <w:rPr>
              <w:rFonts w:ascii="宋体" w:hAnsi="宋体"/>
              <w:sz w:val="24"/>
              <w:szCs w:val="24"/>
            </w:rPr>
            <w:delText>2</w:delText>
          </w:r>
        </w:del>
      </w:ins>
      <w:del w:id="74" w:author="Administrator" w:date="2017-10-07T17:41:00Z">
        <w:r w:rsidR="007774CB" w:rsidDel="00663ACF">
          <w:rPr>
            <w:rFonts w:ascii="宋体" w:hAnsi="宋体" w:hint="eastAsia"/>
            <w:sz w:val="24"/>
            <w:szCs w:val="24"/>
          </w:rPr>
          <w:delText>采购</w:delText>
        </w:r>
        <w:r w:rsidR="00057F14" w:rsidDel="00663ACF">
          <w:rPr>
            <w:rFonts w:ascii="宋体" w:hAnsi="宋体" w:hint="eastAsia"/>
            <w:sz w:val="24"/>
            <w:szCs w:val="24"/>
          </w:rPr>
          <w:delText>1</w:delText>
        </w:r>
      </w:del>
      <w:ins w:id="75" w:author="Zaifu Wang" w:date="2016-12-25T14:41:00Z">
        <w:del w:id="76" w:author="Administrator" w:date="2017-10-07T17:41:00Z">
          <w:r w:rsidR="00450039" w:rsidDel="00663ACF">
            <w:rPr>
              <w:rFonts w:ascii="宋体" w:hAnsi="宋体"/>
              <w:sz w:val="24"/>
              <w:szCs w:val="24"/>
            </w:rPr>
            <w:delText>6</w:delText>
          </w:r>
        </w:del>
      </w:ins>
      <w:ins w:id="77" w:author="王睿" w:date="2017-08-01T15:17:00Z">
        <w:del w:id="78" w:author="Administrator" w:date="2017-10-07T17:41:00Z">
          <w:r w:rsidR="00DE5D05" w:rsidDel="00663ACF">
            <w:rPr>
              <w:rFonts w:ascii="宋体" w:hAnsi="宋体" w:hint="eastAsia"/>
              <w:sz w:val="24"/>
              <w:szCs w:val="24"/>
            </w:rPr>
            <w:delText>11</w:delText>
          </w:r>
        </w:del>
      </w:ins>
      <w:r>
        <w:rPr>
          <w:rFonts w:ascii="宋体" w:hAnsi="宋体" w:hint="eastAsia"/>
          <w:sz w:val="24"/>
          <w:szCs w:val="24"/>
        </w:rPr>
        <w:t>）</w:t>
      </w:r>
      <w:r w:rsidR="002264DE">
        <w:rPr>
          <w:rFonts w:ascii="宋体" w:hAnsi="宋体" w:hint="eastAsia"/>
          <w:sz w:val="24"/>
          <w:szCs w:val="24"/>
        </w:rPr>
        <w:t>，</w:t>
      </w:r>
      <w:ins w:id="79" w:author="王睿" w:date="2017-08-01T15:24:00Z">
        <w:r w:rsidR="00DE5D05">
          <w:rPr>
            <w:rFonts w:ascii="宋体" w:hAnsi="宋体" w:hint="eastAsia"/>
            <w:sz w:val="24"/>
            <w:szCs w:val="24"/>
          </w:rPr>
          <w:t>以下简称</w:t>
        </w:r>
      </w:ins>
      <w:del w:id="80" w:author="王睿" w:date="2017-08-01T15:24:00Z">
        <w:r w:rsidR="00EF4557" w:rsidDel="00DE5D05">
          <w:rPr>
            <w:rFonts w:ascii="宋体" w:hAnsi="宋体" w:hint="eastAsia"/>
            <w:sz w:val="24"/>
            <w:szCs w:val="24"/>
          </w:rPr>
          <w:delText>上述</w:delText>
        </w:r>
        <w:r w:rsidR="007D433D" w:rsidDel="00DE5D05">
          <w:rPr>
            <w:rFonts w:ascii="宋体" w:hAnsi="宋体" w:hint="eastAsia"/>
            <w:sz w:val="24"/>
            <w:szCs w:val="24"/>
          </w:rPr>
          <w:delText>合同</w:delText>
        </w:r>
        <w:r w:rsidR="00DC3271" w:rsidDel="00DE5D05">
          <w:rPr>
            <w:rFonts w:ascii="宋体" w:hAnsi="宋体" w:hint="eastAsia"/>
            <w:sz w:val="24"/>
            <w:szCs w:val="24"/>
          </w:rPr>
          <w:delText>统</w:delText>
        </w:r>
        <w:r w:rsidR="002264DE" w:rsidDel="00DE5D05">
          <w:rPr>
            <w:rFonts w:ascii="宋体" w:hAnsi="宋体" w:hint="eastAsia"/>
            <w:sz w:val="24"/>
            <w:szCs w:val="24"/>
          </w:rPr>
          <w:delText>称</w:delText>
        </w:r>
      </w:del>
      <w:r w:rsidR="002264DE">
        <w:rPr>
          <w:rFonts w:ascii="宋体" w:hAnsi="宋体" w:hint="eastAsia"/>
          <w:sz w:val="24"/>
          <w:szCs w:val="24"/>
        </w:rPr>
        <w:t>“原合同”</w:t>
      </w:r>
      <w:r>
        <w:rPr>
          <w:rFonts w:ascii="宋体" w:hAnsi="宋体" w:hint="eastAsia"/>
          <w:sz w:val="24"/>
          <w:szCs w:val="24"/>
        </w:rPr>
        <w:t>，</w:t>
      </w:r>
      <w:r w:rsidR="003E230A">
        <w:rPr>
          <w:rFonts w:ascii="宋体" w:hAnsi="宋体" w:hint="eastAsia"/>
          <w:sz w:val="24"/>
          <w:szCs w:val="24"/>
        </w:rPr>
        <w:t>原</w:t>
      </w:r>
      <w:r>
        <w:rPr>
          <w:rFonts w:ascii="宋体" w:hAnsi="宋体" w:hint="eastAsia"/>
          <w:sz w:val="24"/>
          <w:szCs w:val="24"/>
        </w:rPr>
        <w:t>合同处于</w:t>
      </w:r>
      <w:r w:rsidR="003E230A">
        <w:rPr>
          <w:rFonts w:ascii="宋体" w:hAnsi="宋体" w:hint="eastAsia"/>
          <w:sz w:val="24"/>
          <w:szCs w:val="24"/>
        </w:rPr>
        <w:t>履约</w:t>
      </w:r>
      <w:r>
        <w:rPr>
          <w:rFonts w:ascii="宋体" w:hAnsi="宋体" w:hint="eastAsia"/>
          <w:sz w:val="24"/>
          <w:szCs w:val="24"/>
        </w:rPr>
        <w:t>过程中，双方均无违约行为</w:t>
      </w:r>
      <w:r w:rsidR="003E230A">
        <w:rPr>
          <w:rFonts w:ascii="宋体" w:hAnsi="宋体" w:hint="eastAsia"/>
          <w:sz w:val="24"/>
          <w:szCs w:val="24"/>
        </w:rPr>
        <w:t>。</w:t>
      </w:r>
      <w:r w:rsidR="007774CB">
        <w:rPr>
          <w:rFonts w:ascii="宋体" w:hAnsi="宋体" w:hint="eastAsia"/>
          <w:sz w:val="24"/>
          <w:szCs w:val="24"/>
        </w:rPr>
        <w:t>根据项目</w:t>
      </w:r>
      <w:r w:rsidR="004B3D1C">
        <w:rPr>
          <w:rFonts w:ascii="宋体" w:hAnsi="宋体" w:hint="eastAsia"/>
          <w:sz w:val="24"/>
          <w:szCs w:val="24"/>
        </w:rPr>
        <w:t>现场</w:t>
      </w:r>
      <w:r w:rsidR="004C34FD">
        <w:rPr>
          <w:rFonts w:ascii="宋体" w:hAnsi="宋体" w:hint="eastAsia"/>
          <w:sz w:val="24"/>
          <w:szCs w:val="24"/>
        </w:rPr>
        <w:t>使用需要</w:t>
      </w:r>
      <w:r w:rsidR="004B3D1C">
        <w:rPr>
          <w:rFonts w:ascii="宋体" w:hAnsi="宋体" w:hint="eastAsia"/>
          <w:sz w:val="24"/>
          <w:szCs w:val="24"/>
        </w:rPr>
        <w:t>，</w:t>
      </w:r>
      <w:r w:rsidR="003E230A">
        <w:rPr>
          <w:rFonts w:ascii="宋体" w:hAnsi="宋体" w:hint="eastAsia"/>
          <w:sz w:val="24"/>
          <w:szCs w:val="24"/>
        </w:rPr>
        <w:t>现</w:t>
      </w:r>
      <w:r>
        <w:rPr>
          <w:rFonts w:ascii="宋体" w:hAnsi="宋体" w:hint="eastAsia"/>
          <w:sz w:val="24"/>
          <w:szCs w:val="24"/>
        </w:rPr>
        <w:t>就合同价款</w:t>
      </w:r>
      <w:r w:rsidR="00D745E6">
        <w:rPr>
          <w:rFonts w:ascii="宋体" w:hAnsi="宋体" w:hint="eastAsia"/>
          <w:sz w:val="24"/>
          <w:szCs w:val="24"/>
        </w:rPr>
        <w:t>等</w:t>
      </w:r>
      <w:r>
        <w:rPr>
          <w:rFonts w:ascii="宋体" w:hAnsi="宋体" w:hint="eastAsia"/>
          <w:sz w:val="24"/>
          <w:szCs w:val="24"/>
        </w:rPr>
        <w:t>事宜，经双方协商一致，补充约定如下：</w:t>
      </w:r>
    </w:p>
    <w:p w:rsidR="0085560A" w:rsidRPr="001035D1" w:rsidRDefault="004F0DD4" w:rsidP="001035D1">
      <w:pPr>
        <w:snapToGrid w:val="0"/>
        <w:spacing w:line="520" w:lineRule="exact"/>
        <w:ind w:firstLineChars="200" w:firstLine="480"/>
        <w:rPr>
          <w:rFonts w:ascii="宋体" w:hAnsi="宋体"/>
          <w:sz w:val="24"/>
          <w:szCs w:val="24"/>
          <w:u w:val="single"/>
        </w:rPr>
      </w:pPr>
      <w:r>
        <w:rPr>
          <w:rFonts w:ascii="宋体" w:hAnsi="宋体" w:hint="eastAsia"/>
          <w:sz w:val="24"/>
          <w:szCs w:val="24"/>
        </w:rPr>
        <w:t>1、</w:t>
      </w:r>
      <w:bookmarkStart w:id="81" w:name="OLE_LINK4"/>
      <w:r>
        <w:rPr>
          <w:rFonts w:ascii="宋体" w:hAnsi="宋体" w:hint="eastAsia"/>
          <w:sz w:val="24"/>
          <w:szCs w:val="24"/>
        </w:rPr>
        <w:t>原合同暂定总价</w:t>
      </w:r>
      <w:r w:rsidR="00057F14">
        <w:rPr>
          <w:rFonts w:ascii="宋体" w:hAnsi="宋体" w:hint="eastAsia"/>
          <w:sz w:val="24"/>
          <w:szCs w:val="24"/>
        </w:rPr>
        <w:t>为</w:t>
      </w:r>
      <w:r w:rsidR="008C147B" w:rsidRPr="008C147B">
        <w:rPr>
          <w:rFonts w:ascii="宋体" w:hAnsi="宋体" w:hint="eastAsia"/>
          <w:sz w:val="24"/>
          <w:szCs w:val="24"/>
        </w:rPr>
        <w:t>大写（人民币）</w:t>
      </w:r>
      <w:ins w:id="82" w:author="王睿" w:date="2017-08-01T15:26:00Z">
        <w:del w:id="83" w:author="Administrator" w:date="2017-10-07T17:42:00Z">
          <w:r w:rsidR="00DE5D05" w:rsidRPr="00663ACF" w:rsidDel="00663ACF">
            <w:rPr>
              <w:rFonts w:ascii="宋体" w:hAnsi="宋体" w:hint="eastAsia"/>
              <w:color w:val="FF0000"/>
              <w:sz w:val="24"/>
              <w:u w:val="single"/>
              <w:rPrChange w:id="84" w:author="Administrator" w:date="2017-10-07T17:42:00Z">
                <w:rPr>
                  <w:rFonts w:ascii="宋体" w:hAnsi="宋体" w:hint="eastAsia"/>
                  <w:sz w:val="24"/>
                  <w:u w:val="single"/>
                </w:rPr>
              </w:rPrChange>
            </w:rPr>
            <w:delText>柒拾柒万柒仟伍佰玖拾玖元叁角壹分</w:delText>
          </w:r>
        </w:del>
      </w:ins>
      <w:ins w:id="85" w:author="Administrator" w:date="2017-10-07T17:42:00Z">
        <w:r w:rsidR="00663ACF" w:rsidRPr="00663ACF">
          <w:rPr>
            <w:rFonts w:ascii="宋体" w:hAnsi="宋体" w:hint="eastAsia"/>
            <w:color w:val="FF0000"/>
            <w:sz w:val="24"/>
            <w:u w:val="single"/>
            <w:rPrChange w:id="86" w:author="Administrator" w:date="2017-10-07T17:42:00Z">
              <w:rPr>
                <w:rFonts w:ascii="宋体" w:hAnsi="宋体" w:hint="eastAsia"/>
                <w:sz w:val="24"/>
                <w:u w:val="single"/>
              </w:rPr>
            </w:rPrChange>
          </w:rPr>
          <w:t>{采购</w:t>
        </w:r>
        <w:r w:rsidR="00663ACF" w:rsidRPr="00663ACF">
          <w:rPr>
            <w:rFonts w:ascii="宋体" w:hAnsi="宋体"/>
            <w:color w:val="FF0000"/>
            <w:sz w:val="24"/>
            <w:u w:val="single"/>
            <w:rPrChange w:id="87" w:author="Administrator" w:date="2017-10-07T17:42:00Z">
              <w:rPr>
                <w:rFonts w:ascii="宋体" w:hAnsi="宋体"/>
                <w:sz w:val="24"/>
                <w:u w:val="single"/>
              </w:rPr>
            </w:rPrChange>
          </w:rPr>
          <w:t>大写金额</w:t>
        </w:r>
        <w:r w:rsidR="00663ACF" w:rsidRPr="00663ACF">
          <w:rPr>
            <w:rFonts w:ascii="宋体" w:hAnsi="宋体" w:hint="eastAsia"/>
            <w:color w:val="FF0000"/>
            <w:sz w:val="24"/>
            <w:u w:val="single"/>
            <w:rPrChange w:id="88" w:author="Administrator" w:date="2017-10-07T17:42:00Z">
              <w:rPr>
                <w:rFonts w:ascii="宋体" w:hAnsi="宋体" w:hint="eastAsia"/>
                <w:sz w:val="24"/>
                <w:u w:val="single"/>
              </w:rPr>
            </w:rPrChange>
          </w:rPr>
          <w:t>}</w:t>
        </w:r>
      </w:ins>
      <w:ins w:id="89" w:author="Zaifu Wang" w:date="2016-12-25T14:45:00Z">
        <w:del w:id="90" w:author="王睿" w:date="2017-07-31T16:15:00Z">
          <w:r w:rsidR="0002448C" w:rsidRPr="0002448C" w:rsidDel="00A152CE">
            <w:rPr>
              <w:rFonts w:ascii="宋体" w:hAnsi="宋体" w:hint="eastAsia"/>
              <w:sz w:val="24"/>
              <w:szCs w:val="24"/>
              <w:u w:val="single"/>
            </w:rPr>
            <w:delText>陆</w:delText>
          </w:r>
        </w:del>
      </w:ins>
      <w:ins w:id="91" w:author="Zaifu Wang" w:date="2016-12-25T14:46:00Z">
        <w:del w:id="92" w:author="王睿" w:date="2017-07-31T16:15:00Z">
          <w:r w:rsidR="0002448C" w:rsidRPr="0002448C" w:rsidDel="00A152CE">
            <w:rPr>
              <w:rFonts w:ascii="宋体" w:hAnsi="宋体" w:hint="eastAsia"/>
              <w:sz w:val="24"/>
              <w:szCs w:val="24"/>
              <w:u w:val="single"/>
            </w:rPr>
            <w:delText>佰玖拾玖万零陆佰零贰元伍角贰分</w:delText>
          </w:r>
        </w:del>
      </w:ins>
      <w:r w:rsidR="0002448C" w:rsidRPr="0002448C">
        <w:rPr>
          <w:rFonts w:ascii="宋体" w:hAnsi="宋体" w:hint="eastAsia"/>
          <w:sz w:val="24"/>
          <w:szCs w:val="24"/>
          <w:u w:val="single"/>
        </w:rPr>
        <w:t>（小写：￥</w:t>
      </w:r>
      <w:ins w:id="93" w:author="王睿" w:date="2017-08-01T15:26:00Z">
        <w:del w:id="94" w:author="Administrator" w:date="2017-10-07T17:42:00Z">
          <w:r w:rsidR="00DE5D05" w:rsidRPr="00663ACF" w:rsidDel="00663ACF">
            <w:rPr>
              <w:rFonts w:ascii="宋体" w:hAnsi="宋体" w:hint="eastAsia"/>
              <w:color w:val="FF0000"/>
              <w:sz w:val="24"/>
              <w:u w:val="single"/>
              <w:rPrChange w:id="95" w:author="Administrator" w:date="2017-10-07T17:42:00Z">
                <w:rPr>
                  <w:rFonts w:ascii="宋体" w:hAnsi="宋体" w:hint="eastAsia"/>
                  <w:sz w:val="24"/>
                  <w:u w:val="single"/>
                </w:rPr>
              </w:rPrChange>
            </w:rPr>
            <w:delText>777,599.31</w:delText>
          </w:r>
        </w:del>
      </w:ins>
      <w:ins w:id="96" w:author="Administrator" w:date="2017-10-07T17:42:00Z">
        <w:r w:rsidR="00663ACF" w:rsidRPr="00663ACF">
          <w:rPr>
            <w:rFonts w:ascii="宋体" w:hAnsi="宋体"/>
            <w:color w:val="FF0000"/>
            <w:sz w:val="24"/>
            <w:u w:val="single"/>
            <w:rPrChange w:id="97" w:author="Administrator" w:date="2017-10-07T17:42:00Z">
              <w:rPr>
                <w:rFonts w:ascii="宋体" w:hAnsi="宋体"/>
                <w:sz w:val="24"/>
                <w:u w:val="single"/>
              </w:rPr>
            </w:rPrChange>
          </w:rPr>
          <w:t>{</w:t>
        </w:r>
        <w:r w:rsidR="00663ACF" w:rsidRPr="00663ACF">
          <w:rPr>
            <w:rFonts w:ascii="宋体" w:hAnsi="宋体" w:hint="eastAsia"/>
            <w:color w:val="FF0000"/>
            <w:sz w:val="24"/>
            <w:u w:val="single"/>
            <w:rPrChange w:id="98" w:author="Administrator" w:date="2017-10-07T17:42:00Z">
              <w:rPr>
                <w:rFonts w:ascii="宋体" w:hAnsi="宋体" w:hint="eastAsia"/>
                <w:sz w:val="24"/>
                <w:u w:val="single"/>
              </w:rPr>
            </w:rPrChange>
          </w:rPr>
          <w:t>采购</w:t>
        </w:r>
        <w:r w:rsidR="00663ACF" w:rsidRPr="00663ACF">
          <w:rPr>
            <w:rFonts w:ascii="宋体" w:hAnsi="宋体"/>
            <w:color w:val="FF0000"/>
            <w:sz w:val="24"/>
            <w:u w:val="single"/>
            <w:rPrChange w:id="99" w:author="Administrator" w:date="2017-10-07T17:42:00Z">
              <w:rPr>
                <w:rFonts w:ascii="宋体" w:hAnsi="宋体"/>
                <w:sz w:val="24"/>
                <w:u w:val="single"/>
              </w:rPr>
            </w:rPrChange>
          </w:rPr>
          <w:t>小写金额}</w:t>
        </w:r>
      </w:ins>
      <w:ins w:id="100" w:author="Zaifu Wang" w:date="2016-12-25T14:45:00Z">
        <w:del w:id="101" w:author="王睿" w:date="2017-07-31T16:15:00Z">
          <w:r w:rsidR="0002448C" w:rsidRPr="0002448C" w:rsidDel="00A152CE">
            <w:rPr>
              <w:rFonts w:ascii="宋体" w:hAnsi="宋体"/>
              <w:sz w:val="24"/>
              <w:szCs w:val="24"/>
              <w:u w:val="single"/>
            </w:rPr>
            <w:delText>6,990,602.52</w:delText>
          </w:r>
        </w:del>
      </w:ins>
      <w:r w:rsidR="0002448C" w:rsidRPr="0002448C">
        <w:rPr>
          <w:rFonts w:ascii="宋体" w:hAnsi="宋体"/>
          <w:sz w:val="24"/>
          <w:szCs w:val="24"/>
          <w:u w:val="single"/>
        </w:rPr>
        <w:t>元</w:t>
      </w:r>
      <w:r w:rsidR="0002448C" w:rsidRPr="0002448C">
        <w:rPr>
          <w:rFonts w:ascii="宋体" w:hAnsi="宋体" w:hint="eastAsia"/>
          <w:sz w:val="24"/>
          <w:szCs w:val="24"/>
          <w:u w:val="single"/>
        </w:rPr>
        <w:t>）</w:t>
      </w:r>
      <w:r w:rsidR="00727290">
        <w:rPr>
          <w:rFonts w:ascii="宋体" w:hAnsi="宋体" w:hint="eastAsia"/>
          <w:sz w:val="24"/>
        </w:rPr>
        <w:t>，</w:t>
      </w:r>
      <w:ins w:id="102" w:author="王睿" w:date="2016-12-22T17:04:00Z">
        <w:r w:rsidR="00727290">
          <w:rPr>
            <w:rFonts w:ascii="宋体" w:hAnsi="宋体" w:hint="eastAsia"/>
            <w:sz w:val="24"/>
          </w:rPr>
          <w:t>本次</w:t>
        </w:r>
      </w:ins>
      <w:r w:rsidR="00727290">
        <w:rPr>
          <w:rFonts w:ascii="宋体" w:hAnsi="宋体" w:hint="eastAsia"/>
          <w:sz w:val="24"/>
          <w:szCs w:val="24"/>
        </w:rPr>
        <w:t>调整</w:t>
      </w:r>
      <w:ins w:id="103" w:author="王睿" w:date="2016-12-22T17:07:00Z">
        <w:r w:rsidR="00727290">
          <w:rPr>
            <w:rFonts w:ascii="宋体" w:hAnsi="宋体" w:hint="eastAsia"/>
            <w:sz w:val="24"/>
            <w:szCs w:val="24"/>
          </w:rPr>
          <w:t>后合同暂定总价为</w:t>
        </w:r>
      </w:ins>
      <w:r w:rsidR="0002448C" w:rsidRPr="0002448C">
        <w:rPr>
          <w:rFonts w:ascii="宋体" w:hAnsi="宋体" w:hint="eastAsia"/>
          <w:sz w:val="24"/>
          <w:szCs w:val="24"/>
        </w:rPr>
        <w:t>大写（人民币）</w:t>
      </w:r>
      <w:ins w:id="104" w:author="Zaifu Wang" w:date="2016-12-25T14:50:00Z">
        <w:del w:id="105" w:author="王睿" w:date="2017-07-31T16:17:00Z">
          <w:r w:rsidR="00E85A59" w:rsidRPr="00663ACF" w:rsidDel="00A152CE">
            <w:rPr>
              <w:rFonts w:ascii="宋体" w:hAnsi="宋体" w:hint="eastAsia"/>
              <w:color w:val="FF0000"/>
              <w:sz w:val="24"/>
              <w:szCs w:val="24"/>
              <w:u w:val="single"/>
              <w:rPrChange w:id="106" w:author="Administrator" w:date="2017-10-07T17:43:00Z">
                <w:rPr>
                  <w:rFonts w:ascii="宋体" w:hAnsi="宋体" w:hint="eastAsia"/>
                  <w:sz w:val="24"/>
                  <w:szCs w:val="24"/>
                  <w:u w:val="single"/>
                </w:rPr>
              </w:rPrChange>
            </w:rPr>
            <w:delText>柒佰玖拾贰万捌仟玖佰壹拾肆元玖角壹分</w:delText>
          </w:r>
        </w:del>
      </w:ins>
      <w:ins w:id="107" w:author="王睿" w:date="2017-08-01T15:33:00Z">
        <w:del w:id="108" w:author="Administrator" w:date="2017-10-07T17:42:00Z">
          <w:r w:rsidR="009875E6" w:rsidRPr="00663ACF" w:rsidDel="00663ACF">
            <w:rPr>
              <w:rFonts w:ascii="宋体" w:hAnsi="宋体" w:hint="eastAsia"/>
              <w:color w:val="FF0000"/>
              <w:sz w:val="24"/>
              <w:szCs w:val="24"/>
              <w:u w:val="single"/>
              <w:rPrChange w:id="109" w:author="Administrator" w:date="2017-10-07T17:43:00Z">
                <w:rPr>
                  <w:rFonts w:ascii="宋体" w:hAnsi="宋体" w:hint="eastAsia"/>
                  <w:sz w:val="24"/>
                  <w:szCs w:val="24"/>
                  <w:u w:val="single"/>
                </w:rPr>
              </w:rPrChange>
            </w:rPr>
            <w:delText>捌</w:delText>
          </w:r>
        </w:del>
      </w:ins>
      <w:ins w:id="110" w:author="王睿" w:date="2017-07-31T16:17:00Z">
        <w:del w:id="111" w:author="Administrator" w:date="2017-10-07T17:42:00Z">
          <w:r w:rsidR="00A152CE" w:rsidRPr="00663ACF" w:rsidDel="00663ACF">
            <w:rPr>
              <w:rFonts w:ascii="宋体" w:hAnsi="宋体" w:hint="eastAsia"/>
              <w:color w:val="FF0000"/>
              <w:sz w:val="24"/>
              <w:szCs w:val="24"/>
              <w:u w:val="single"/>
              <w:rPrChange w:id="112" w:author="Administrator" w:date="2017-10-07T17:43:00Z">
                <w:rPr>
                  <w:rFonts w:ascii="宋体" w:hAnsi="宋体" w:hint="eastAsia"/>
                  <w:sz w:val="24"/>
                  <w:szCs w:val="24"/>
                  <w:u w:val="single"/>
                </w:rPr>
              </w:rPrChange>
            </w:rPr>
            <w:delText>拾</w:delText>
          </w:r>
        </w:del>
      </w:ins>
      <w:ins w:id="113" w:author="王睿" w:date="2017-08-01T15:33:00Z">
        <w:del w:id="114" w:author="Administrator" w:date="2017-10-07T17:42:00Z">
          <w:r w:rsidR="009875E6" w:rsidRPr="00663ACF" w:rsidDel="00663ACF">
            <w:rPr>
              <w:rFonts w:ascii="宋体" w:hAnsi="宋体" w:hint="eastAsia"/>
              <w:color w:val="FF0000"/>
              <w:sz w:val="24"/>
              <w:szCs w:val="24"/>
              <w:u w:val="single"/>
              <w:rPrChange w:id="115" w:author="Administrator" w:date="2017-10-07T17:43:00Z">
                <w:rPr>
                  <w:rFonts w:ascii="宋体" w:hAnsi="宋体" w:hint="eastAsia"/>
                  <w:sz w:val="24"/>
                  <w:szCs w:val="24"/>
                  <w:u w:val="single"/>
                </w:rPr>
              </w:rPrChange>
            </w:rPr>
            <w:delText>陆</w:delText>
          </w:r>
        </w:del>
      </w:ins>
      <w:ins w:id="116" w:author="王睿" w:date="2017-07-31T16:17:00Z">
        <w:del w:id="117" w:author="Administrator" w:date="2017-10-07T17:42:00Z">
          <w:r w:rsidR="00A152CE" w:rsidRPr="00663ACF" w:rsidDel="00663ACF">
            <w:rPr>
              <w:rFonts w:ascii="宋体" w:hAnsi="宋体" w:hint="eastAsia"/>
              <w:color w:val="FF0000"/>
              <w:sz w:val="24"/>
              <w:szCs w:val="24"/>
              <w:u w:val="single"/>
              <w:rPrChange w:id="118" w:author="Administrator" w:date="2017-10-07T17:43:00Z">
                <w:rPr>
                  <w:rFonts w:ascii="宋体" w:hAnsi="宋体" w:hint="eastAsia"/>
                  <w:sz w:val="24"/>
                  <w:szCs w:val="24"/>
                  <w:u w:val="single"/>
                </w:rPr>
              </w:rPrChange>
            </w:rPr>
            <w:delText>万</w:delText>
          </w:r>
        </w:del>
      </w:ins>
      <w:ins w:id="119" w:author="王睿" w:date="2017-08-01T15:33:00Z">
        <w:del w:id="120" w:author="Administrator" w:date="2017-10-07T17:42:00Z">
          <w:r w:rsidR="009875E6" w:rsidRPr="00663ACF" w:rsidDel="00663ACF">
            <w:rPr>
              <w:rFonts w:ascii="宋体" w:hAnsi="宋体" w:hint="eastAsia"/>
              <w:color w:val="FF0000"/>
              <w:sz w:val="24"/>
              <w:szCs w:val="24"/>
              <w:u w:val="single"/>
              <w:rPrChange w:id="121" w:author="Administrator" w:date="2017-10-07T17:43:00Z">
                <w:rPr>
                  <w:rFonts w:ascii="宋体" w:hAnsi="宋体" w:hint="eastAsia"/>
                  <w:sz w:val="24"/>
                  <w:szCs w:val="24"/>
                  <w:u w:val="single"/>
                </w:rPr>
              </w:rPrChange>
            </w:rPr>
            <w:delText>捌</w:delText>
          </w:r>
        </w:del>
      </w:ins>
      <w:ins w:id="122" w:author="王睿" w:date="2017-07-31T16:17:00Z">
        <w:del w:id="123" w:author="Administrator" w:date="2017-10-07T17:42:00Z">
          <w:r w:rsidR="00A152CE" w:rsidRPr="00663ACF" w:rsidDel="00663ACF">
            <w:rPr>
              <w:rFonts w:ascii="宋体" w:hAnsi="宋体" w:hint="eastAsia"/>
              <w:color w:val="FF0000"/>
              <w:sz w:val="24"/>
              <w:szCs w:val="24"/>
              <w:u w:val="single"/>
              <w:rPrChange w:id="124" w:author="Administrator" w:date="2017-10-07T17:43:00Z">
                <w:rPr>
                  <w:rFonts w:ascii="宋体" w:hAnsi="宋体" w:hint="eastAsia"/>
                  <w:sz w:val="24"/>
                  <w:szCs w:val="24"/>
                  <w:u w:val="single"/>
                </w:rPr>
              </w:rPrChange>
            </w:rPr>
            <w:delText>仟</w:delText>
          </w:r>
        </w:del>
      </w:ins>
      <w:ins w:id="125" w:author="王睿" w:date="2017-08-01T15:33:00Z">
        <w:del w:id="126" w:author="Administrator" w:date="2017-10-07T17:42:00Z">
          <w:r w:rsidR="009875E6" w:rsidRPr="00663ACF" w:rsidDel="00663ACF">
            <w:rPr>
              <w:rFonts w:ascii="宋体" w:hAnsi="宋体" w:hint="eastAsia"/>
              <w:color w:val="FF0000"/>
              <w:sz w:val="24"/>
              <w:szCs w:val="24"/>
              <w:u w:val="single"/>
              <w:rPrChange w:id="127" w:author="Administrator" w:date="2017-10-07T17:43:00Z">
                <w:rPr>
                  <w:rFonts w:ascii="宋体" w:hAnsi="宋体" w:hint="eastAsia"/>
                  <w:sz w:val="24"/>
                  <w:szCs w:val="24"/>
                  <w:u w:val="single"/>
                </w:rPr>
              </w:rPrChange>
            </w:rPr>
            <w:delText>零</w:delText>
          </w:r>
        </w:del>
      </w:ins>
      <w:ins w:id="128" w:author="王睿" w:date="2017-07-31T16:17:00Z">
        <w:del w:id="129" w:author="Administrator" w:date="2017-10-07T17:42:00Z">
          <w:r w:rsidR="00A152CE" w:rsidRPr="00663ACF" w:rsidDel="00663ACF">
            <w:rPr>
              <w:rFonts w:ascii="宋体" w:hAnsi="宋体" w:hint="eastAsia"/>
              <w:color w:val="FF0000"/>
              <w:sz w:val="24"/>
              <w:szCs w:val="24"/>
              <w:u w:val="single"/>
              <w:rPrChange w:id="130" w:author="Administrator" w:date="2017-10-07T17:43:00Z">
                <w:rPr>
                  <w:rFonts w:ascii="宋体" w:hAnsi="宋体" w:hint="eastAsia"/>
                  <w:sz w:val="24"/>
                  <w:szCs w:val="24"/>
                  <w:u w:val="single"/>
                </w:rPr>
              </w:rPrChange>
            </w:rPr>
            <w:delText>陆拾</w:delText>
          </w:r>
        </w:del>
      </w:ins>
      <w:ins w:id="131" w:author="王睿" w:date="2017-08-01T15:33:00Z">
        <w:del w:id="132" w:author="Administrator" w:date="2017-10-07T17:42:00Z">
          <w:r w:rsidR="009875E6" w:rsidRPr="00663ACF" w:rsidDel="00663ACF">
            <w:rPr>
              <w:rFonts w:ascii="宋体" w:hAnsi="宋体" w:hint="eastAsia"/>
              <w:color w:val="FF0000"/>
              <w:sz w:val="24"/>
              <w:szCs w:val="24"/>
              <w:u w:val="single"/>
              <w:rPrChange w:id="133" w:author="Administrator" w:date="2017-10-07T17:43:00Z">
                <w:rPr>
                  <w:rFonts w:ascii="宋体" w:hAnsi="宋体" w:hint="eastAsia"/>
                  <w:sz w:val="24"/>
                  <w:szCs w:val="24"/>
                  <w:u w:val="single"/>
                </w:rPr>
              </w:rPrChange>
            </w:rPr>
            <w:delText>玖</w:delText>
          </w:r>
        </w:del>
      </w:ins>
      <w:ins w:id="134" w:author="王睿" w:date="2017-07-31T16:18:00Z">
        <w:del w:id="135" w:author="Administrator" w:date="2017-10-07T17:42:00Z">
          <w:r w:rsidR="00A152CE" w:rsidRPr="00663ACF" w:rsidDel="00663ACF">
            <w:rPr>
              <w:rFonts w:ascii="宋体" w:hAnsi="宋体" w:hint="eastAsia"/>
              <w:color w:val="FF0000"/>
              <w:sz w:val="24"/>
              <w:szCs w:val="24"/>
              <w:u w:val="single"/>
              <w:rPrChange w:id="136" w:author="Administrator" w:date="2017-10-07T17:43:00Z">
                <w:rPr>
                  <w:rFonts w:ascii="宋体" w:hAnsi="宋体" w:hint="eastAsia"/>
                  <w:sz w:val="24"/>
                  <w:szCs w:val="24"/>
                  <w:u w:val="single"/>
                </w:rPr>
              </w:rPrChange>
            </w:rPr>
            <w:delText>元</w:delText>
          </w:r>
        </w:del>
      </w:ins>
      <w:ins w:id="137" w:author="王睿" w:date="2017-08-01T15:33:00Z">
        <w:del w:id="138" w:author="Administrator" w:date="2017-10-07T17:42:00Z">
          <w:r w:rsidR="009875E6" w:rsidRPr="00663ACF" w:rsidDel="00663ACF">
            <w:rPr>
              <w:rFonts w:ascii="宋体" w:hAnsi="宋体" w:hint="eastAsia"/>
              <w:color w:val="FF0000"/>
              <w:sz w:val="24"/>
              <w:szCs w:val="24"/>
              <w:u w:val="single"/>
              <w:rPrChange w:id="139" w:author="Administrator" w:date="2017-10-07T17:43:00Z">
                <w:rPr>
                  <w:rFonts w:ascii="宋体" w:hAnsi="宋体" w:hint="eastAsia"/>
                  <w:sz w:val="24"/>
                  <w:szCs w:val="24"/>
                  <w:u w:val="single"/>
                </w:rPr>
              </w:rPrChange>
            </w:rPr>
            <w:delText>伍</w:delText>
          </w:r>
        </w:del>
      </w:ins>
      <w:ins w:id="140" w:author="王睿" w:date="2017-07-31T16:18:00Z">
        <w:del w:id="141" w:author="Administrator" w:date="2017-10-07T17:42:00Z">
          <w:r w:rsidR="00A152CE" w:rsidRPr="00663ACF" w:rsidDel="00663ACF">
            <w:rPr>
              <w:rFonts w:ascii="宋体" w:hAnsi="宋体" w:hint="eastAsia"/>
              <w:color w:val="FF0000"/>
              <w:sz w:val="24"/>
              <w:szCs w:val="24"/>
              <w:u w:val="single"/>
              <w:rPrChange w:id="142" w:author="Administrator" w:date="2017-10-07T17:43:00Z">
                <w:rPr>
                  <w:rFonts w:ascii="宋体" w:hAnsi="宋体" w:hint="eastAsia"/>
                  <w:sz w:val="24"/>
                  <w:szCs w:val="24"/>
                  <w:u w:val="single"/>
                </w:rPr>
              </w:rPrChange>
            </w:rPr>
            <w:delText>角</w:delText>
          </w:r>
        </w:del>
      </w:ins>
      <w:ins w:id="143" w:author="王睿" w:date="2017-08-01T15:33:00Z">
        <w:del w:id="144" w:author="Administrator" w:date="2017-10-07T17:42:00Z">
          <w:r w:rsidR="009875E6" w:rsidRPr="00663ACF" w:rsidDel="00663ACF">
            <w:rPr>
              <w:rFonts w:ascii="宋体" w:hAnsi="宋体" w:hint="eastAsia"/>
              <w:color w:val="FF0000"/>
              <w:sz w:val="24"/>
              <w:szCs w:val="24"/>
              <w:u w:val="single"/>
              <w:rPrChange w:id="145" w:author="Administrator" w:date="2017-10-07T17:43:00Z">
                <w:rPr>
                  <w:rFonts w:ascii="宋体" w:hAnsi="宋体" w:hint="eastAsia"/>
                  <w:sz w:val="24"/>
                  <w:szCs w:val="24"/>
                  <w:u w:val="single"/>
                </w:rPr>
              </w:rPrChange>
            </w:rPr>
            <w:delText>捌</w:delText>
          </w:r>
        </w:del>
      </w:ins>
      <w:ins w:id="146" w:author="王睿" w:date="2017-07-31T16:18:00Z">
        <w:del w:id="147" w:author="Administrator" w:date="2017-10-07T17:42:00Z">
          <w:r w:rsidR="00A152CE" w:rsidRPr="00663ACF" w:rsidDel="00663ACF">
            <w:rPr>
              <w:rFonts w:ascii="宋体" w:hAnsi="宋体" w:hint="eastAsia"/>
              <w:color w:val="FF0000"/>
              <w:sz w:val="24"/>
              <w:szCs w:val="24"/>
              <w:u w:val="single"/>
              <w:rPrChange w:id="148" w:author="Administrator" w:date="2017-10-07T17:43:00Z">
                <w:rPr>
                  <w:rFonts w:ascii="宋体" w:hAnsi="宋体" w:hint="eastAsia"/>
                  <w:sz w:val="24"/>
                  <w:szCs w:val="24"/>
                  <w:u w:val="single"/>
                </w:rPr>
              </w:rPrChange>
            </w:rPr>
            <w:delText>分</w:delText>
          </w:r>
        </w:del>
      </w:ins>
      <w:ins w:id="149" w:author="Administrator" w:date="2017-10-07T17:42:00Z">
        <w:r w:rsidR="00663ACF" w:rsidRPr="00663ACF">
          <w:rPr>
            <w:rFonts w:ascii="宋体" w:hAnsi="宋体" w:hint="eastAsia"/>
            <w:color w:val="FF0000"/>
            <w:sz w:val="24"/>
            <w:szCs w:val="24"/>
            <w:u w:val="single"/>
            <w:rPrChange w:id="150" w:author="Administrator" w:date="2017-10-07T17:43:00Z">
              <w:rPr>
                <w:rFonts w:ascii="宋体" w:hAnsi="宋体" w:hint="eastAsia"/>
                <w:sz w:val="24"/>
                <w:szCs w:val="24"/>
                <w:u w:val="single"/>
              </w:rPr>
            </w:rPrChange>
          </w:rPr>
          <w:t>{</w:t>
        </w:r>
      </w:ins>
      <w:ins w:id="151" w:author="Administrator" w:date="2017-10-07T17:43:00Z">
        <w:r w:rsidR="00663ACF">
          <w:rPr>
            <w:rFonts w:ascii="宋体" w:hAnsi="宋体" w:hint="eastAsia"/>
            <w:color w:val="FF0000"/>
            <w:sz w:val="24"/>
            <w:szCs w:val="24"/>
            <w:u w:val="single"/>
            <w:rPrChange w:id="152" w:author="Administrator" w:date="2017-10-07T17:43:00Z">
              <w:rPr>
                <w:rFonts w:ascii="宋体" w:hAnsi="宋体" w:hint="eastAsia"/>
                <w:color w:val="FF0000"/>
                <w:sz w:val="24"/>
                <w:szCs w:val="24"/>
                <w:u w:val="single"/>
              </w:rPr>
            </w:rPrChange>
          </w:rPr>
          <w:t>补</w:t>
        </w:r>
        <w:r w:rsidR="00663ACF" w:rsidRPr="00663ACF">
          <w:rPr>
            <w:rFonts w:ascii="宋体" w:hAnsi="宋体"/>
            <w:color w:val="FF0000"/>
            <w:sz w:val="24"/>
            <w:szCs w:val="24"/>
            <w:u w:val="single"/>
            <w:rPrChange w:id="153" w:author="Administrator" w:date="2017-10-07T17:43:00Z">
              <w:rPr>
                <w:rFonts w:ascii="宋体" w:hAnsi="宋体"/>
                <w:sz w:val="24"/>
                <w:szCs w:val="24"/>
                <w:u w:val="single"/>
              </w:rPr>
            </w:rPrChange>
          </w:rPr>
          <w:t>采购</w:t>
        </w:r>
        <w:r w:rsidR="00663ACF" w:rsidRPr="00663ACF">
          <w:rPr>
            <w:rFonts w:ascii="宋体" w:hAnsi="宋体" w:hint="eastAsia"/>
            <w:color w:val="FF0000"/>
            <w:sz w:val="24"/>
            <w:szCs w:val="24"/>
            <w:u w:val="single"/>
            <w:rPrChange w:id="154" w:author="Administrator" w:date="2017-10-07T17:43:00Z">
              <w:rPr>
                <w:rFonts w:ascii="宋体" w:hAnsi="宋体" w:hint="eastAsia"/>
                <w:sz w:val="24"/>
                <w:szCs w:val="24"/>
                <w:u w:val="single"/>
              </w:rPr>
            </w:rPrChange>
          </w:rPr>
          <w:t>大写</w:t>
        </w:r>
        <w:r w:rsidR="00663ACF" w:rsidRPr="00663ACF">
          <w:rPr>
            <w:rFonts w:ascii="宋体" w:hAnsi="宋体"/>
            <w:color w:val="FF0000"/>
            <w:sz w:val="24"/>
            <w:szCs w:val="24"/>
            <w:u w:val="single"/>
            <w:rPrChange w:id="155" w:author="Administrator" w:date="2017-10-07T17:43:00Z">
              <w:rPr>
                <w:rFonts w:ascii="宋体" w:hAnsi="宋体"/>
                <w:sz w:val="24"/>
                <w:szCs w:val="24"/>
                <w:u w:val="single"/>
              </w:rPr>
            </w:rPrChange>
          </w:rPr>
          <w:t>金额</w:t>
        </w:r>
      </w:ins>
      <w:ins w:id="156" w:author="Administrator" w:date="2017-10-07T17:42:00Z">
        <w:r w:rsidR="00663ACF" w:rsidRPr="00663ACF">
          <w:rPr>
            <w:rFonts w:ascii="宋体" w:hAnsi="宋体" w:hint="eastAsia"/>
            <w:color w:val="FF0000"/>
            <w:sz w:val="24"/>
            <w:szCs w:val="24"/>
            <w:u w:val="single"/>
            <w:rPrChange w:id="157" w:author="Administrator" w:date="2017-10-07T17:43:00Z">
              <w:rPr>
                <w:rFonts w:ascii="宋体" w:hAnsi="宋体" w:hint="eastAsia"/>
                <w:sz w:val="24"/>
                <w:szCs w:val="24"/>
                <w:u w:val="single"/>
              </w:rPr>
            </w:rPrChange>
          </w:rPr>
          <w:t>}</w:t>
        </w:r>
      </w:ins>
      <w:r w:rsidR="00E85A59">
        <w:rPr>
          <w:rFonts w:ascii="宋体" w:hAnsi="宋体" w:hint="eastAsia"/>
          <w:sz w:val="24"/>
          <w:szCs w:val="24"/>
          <w:u w:val="single"/>
        </w:rPr>
        <w:t>（小写：￥</w:t>
      </w:r>
      <w:ins w:id="158" w:author="Zaifu Wang" w:date="2016-12-25T14:49:00Z">
        <w:del w:id="159" w:author="王睿" w:date="2017-07-31T16:16:00Z">
          <w:r w:rsidR="00E85A59" w:rsidRPr="00663ACF" w:rsidDel="00A152CE">
            <w:rPr>
              <w:rFonts w:ascii="宋体" w:hAnsi="宋体"/>
              <w:color w:val="FF0000"/>
              <w:sz w:val="24"/>
              <w:szCs w:val="24"/>
              <w:u w:val="single"/>
              <w:rPrChange w:id="160" w:author="Administrator" w:date="2017-10-07T17:43:00Z">
                <w:rPr>
                  <w:rFonts w:ascii="宋体" w:hAnsi="宋体"/>
                  <w:sz w:val="24"/>
                  <w:szCs w:val="24"/>
                  <w:u w:val="single"/>
                </w:rPr>
              </w:rPrChange>
            </w:rPr>
            <w:delText>7,928,914.91</w:delText>
          </w:r>
        </w:del>
      </w:ins>
      <w:ins w:id="161" w:author="王睿" w:date="2017-08-01T15:33:00Z">
        <w:del w:id="162" w:author="Administrator" w:date="2017-10-07T17:42:00Z">
          <w:r w:rsidR="009875E6" w:rsidRPr="00663ACF" w:rsidDel="00663ACF">
            <w:rPr>
              <w:rFonts w:ascii="宋体" w:hAnsi="宋体" w:hint="eastAsia"/>
              <w:color w:val="FF0000"/>
              <w:sz w:val="24"/>
              <w:szCs w:val="24"/>
              <w:u w:val="single"/>
              <w:rPrChange w:id="163" w:author="Administrator" w:date="2017-10-07T17:43:00Z">
                <w:rPr>
                  <w:rFonts w:ascii="宋体" w:hAnsi="宋体" w:hint="eastAsia"/>
                  <w:sz w:val="24"/>
                  <w:szCs w:val="24"/>
                  <w:u w:val="single"/>
                </w:rPr>
              </w:rPrChange>
            </w:rPr>
            <w:delText>868,069.58</w:delText>
          </w:r>
        </w:del>
      </w:ins>
      <w:ins w:id="164" w:author="Administrator" w:date="2017-10-07T17:42:00Z">
        <w:r w:rsidR="00663ACF" w:rsidRPr="00663ACF">
          <w:rPr>
            <w:rFonts w:ascii="宋体" w:hAnsi="宋体"/>
            <w:color w:val="FF0000"/>
            <w:sz w:val="24"/>
            <w:szCs w:val="24"/>
            <w:u w:val="single"/>
            <w:rPrChange w:id="165" w:author="Administrator" w:date="2017-10-07T17:43:00Z">
              <w:rPr>
                <w:rFonts w:ascii="宋体" w:hAnsi="宋体"/>
                <w:sz w:val="24"/>
                <w:szCs w:val="24"/>
                <w:u w:val="single"/>
              </w:rPr>
            </w:rPrChange>
          </w:rPr>
          <w:t>{</w:t>
        </w:r>
        <w:r w:rsidR="00663ACF">
          <w:rPr>
            <w:rFonts w:ascii="宋体" w:hAnsi="宋体" w:hint="eastAsia"/>
            <w:color w:val="FF0000"/>
            <w:sz w:val="24"/>
            <w:szCs w:val="24"/>
            <w:u w:val="single"/>
            <w:rPrChange w:id="166" w:author="Administrator" w:date="2017-10-07T17:43:00Z">
              <w:rPr>
                <w:rFonts w:ascii="宋体" w:hAnsi="宋体" w:hint="eastAsia"/>
                <w:color w:val="FF0000"/>
                <w:sz w:val="24"/>
                <w:szCs w:val="24"/>
                <w:u w:val="single"/>
              </w:rPr>
            </w:rPrChange>
          </w:rPr>
          <w:t>补</w:t>
        </w:r>
        <w:r w:rsidR="00663ACF" w:rsidRPr="00663ACF">
          <w:rPr>
            <w:rFonts w:ascii="宋体" w:hAnsi="宋体"/>
            <w:color w:val="FF0000"/>
            <w:sz w:val="24"/>
            <w:szCs w:val="24"/>
            <w:u w:val="single"/>
            <w:rPrChange w:id="167" w:author="Administrator" w:date="2017-10-07T17:43:00Z">
              <w:rPr>
                <w:rFonts w:ascii="宋体" w:hAnsi="宋体"/>
                <w:sz w:val="24"/>
                <w:szCs w:val="24"/>
                <w:u w:val="single"/>
              </w:rPr>
            </w:rPrChange>
          </w:rPr>
          <w:t>采购小写金额}</w:t>
        </w:r>
      </w:ins>
      <w:r w:rsidR="00E85A59">
        <w:rPr>
          <w:rFonts w:ascii="宋体" w:hAnsi="宋体"/>
          <w:sz w:val="24"/>
          <w:szCs w:val="24"/>
          <w:u w:val="single"/>
        </w:rPr>
        <w:t>元</w:t>
      </w:r>
      <w:r w:rsidR="00E85A59">
        <w:rPr>
          <w:rFonts w:ascii="宋体" w:hAnsi="宋体" w:hint="eastAsia"/>
          <w:sz w:val="24"/>
          <w:szCs w:val="24"/>
          <w:u w:val="single"/>
        </w:rPr>
        <w:t>）</w:t>
      </w:r>
      <w:r w:rsidR="00727290"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</w:rPr>
        <w:t>调整</w:t>
      </w:r>
      <w:ins w:id="168" w:author="Zaifu Wang" w:date="2016-12-25T15:12:00Z">
        <w:r w:rsidR="004B7D5D">
          <w:rPr>
            <w:rFonts w:ascii="宋体" w:hAnsi="宋体" w:hint="eastAsia"/>
            <w:sz w:val="24"/>
            <w:szCs w:val="24"/>
          </w:rPr>
          <w:t>后</w:t>
        </w:r>
      </w:ins>
      <w:r w:rsidR="004B3D1C">
        <w:rPr>
          <w:rFonts w:ascii="宋体" w:hAnsi="宋体" w:hint="eastAsia"/>
          <w:sz w:val="24"/>
          <w:szCs w:val="24"/>
        </w:rPr>
        <w:t>产品</w:t>
      </w:r>
      <w:r w:rsidR="007774CB">
        <w:rPr>
          <w:rFonts w:ascii="宋体" w:hAnsi="宋体" w:hint="eastAsia"/>
          <w:sz w:val="24"/>
          <w:szCs w:val="24"/>
        </w:rPr>
        <w:t>型号、</w:t>
      </w:r>
      <w:r w:rsidR="004B3D1C">
        <w:rPr>
          <w:rFonts w:ascii="宋体" w:hAnsi="宋体" w:hint="eastAsia"/>
          <w:sz w:val="24"/>
          <w:szCs w:val="24"/>
        </w:rPr>
        <w:t>数量</w:t>
      </w:r>
      <w:r w:rsidR="007774CB">
        <w:rPr>
          <w:rFonts w:ascii="宋体" w:hAnsi="宋体" w:hint="eastAsia"/>
          <w:sz w:val="24"/>
          <w:szCs w:val="24"/>
        </w:rPr>
        <w:t>及</w:t>
      </w:r>
      <w:r w:rsidR="004B3D1C">
        <w:rPr>
          <w:rFonts w:ascii="宋体" w:hAnsi="宋体" w:hint="eastAsia"/>
          <w:sz w:val="24"/>
          <w:szCs w:val="24"/>
        </w:rPr>
        <w:t>合同价格等事宜</w:t>
      </w:r>
      <w:r>
        <w:rPr>
          <w:rFonts w:ascii="宋体" w:hAnsi="宋体" w:hint="eastAsia"/>
          <w:sz w:val="24"/>
          <w:szCs w:val="24"/>
        </w:rPr>
        <w:t>详见本补充协议附件，原合同清单内容</w:t>
      </w:r>
      <w:ins w:id="169" w:author="Zaifu Wang" w:date="2016-12-25T14:51:00Z">
        <w:del w:id="170" w:author="Administrator" w:date="2017-10-07T17:43:00Z">
          <w:r w:rsidR="006B70DA" w:rsidRPr="00663ACF" w:rsidDel="00663ACF">
            <w:rPr>
              <w:rFonts w:ascii="宋体" w:hAnsi="宋体" w:hint="eastAsia"/>
              <w:color w:val="FF0000"/>
              <w:sz w:val="24"/>
              <w:szCs w:val="24"/>
              <w:rPrChange w:id="171" w:author="Administrator" w:date="2017-10-07T17:43:00Z">
                <w:rPr>
                  <w:rFonts w:ascii="宋体" w:hAnsi="宋体" w:hint="eastAsia"/>
                  <w:sz w:val="24"/>
                  <w:szCs w:val="24"/>
                </w:rPr>
              </w:rPrChange>
            </w:rPr>
            <w:delText>不再</w:delText>
          </w:r>
        </w:del>
      </w:ins>
      <w:ins w:id="172" w:author="Administrator" w:date="2017-10-07T17:43:00Z">
        <w:r w:rsidR="00663ACF" w:rsidRPr="00663ACF">
          <w:rPr>
            <w:rFonts w:ascii="宋体" w:hAnsi="宋体" w:hint="eastAsia"/>
            <w:color w:val="FF0000"/>
            <w:sz w:val="24"/>
            <w:szCs w:val="24"/>
            <w:rPrChange w:id="173" w:author="Administrator" w:date="2017-10-07T17:43:00Z">
              <w:rPr>
                <w:rFonts w:ascii="宋体" w:hAnsi="宋体" w:hint="eastAsia"/>
                <w:sz w:val="24"/>
                <w:szCs w:val="24"/>
              </w:rPr>
            </w:rPrChange>
          </w:rPr>
          <w:t>{</w:t>
        </w:r>
        <w:r w:rsidR="00663ACF" w:rsidRPr="00663ACF">
          <w:rPr>
            <w:rFonts w:ascii="宋体" w:hAnsi="宋体"/>
            <w:color w:val="FF0000"/>
            <w:sz w:val="24"/>
            <w:szCs w:val="24"/>
            <w:rPrChange w:id="174" w:author="Administrator" w:date="2017-10-07T17:43:00Z">
              <w:rPr>
                <w:rFonts w:ascii="宋体" w:hAnsi="宋体"/>
                <w:sz w:val="24"/>
                <w:szCs w:val="24"/>
              </w:rPr>
            </w:rPrChange>
          </w:rPr>
          <w:t>b:</w:t>
        </w:r>
        <w:r w:rsidR="00663ACF" w:rsidRPr="00663ACF">
          <w:rPr>
            <w:rFonts w:ascii="宋体" w:hAnsi="宋体" w:hint="eastAsia"/>
            <w:color w:val="FF0000"/>
            <w:sz w:val="24"/>
            <w:szCs w:val="24"/>
            <w:rPrChange w:id="175" w:author="Administrator" w:date="2017-10-07T17:43:00Z">
              <w:rPr>
                <w:rFonts w:ascii="宋体" w:hAnsi="宋体" w:hint="eastAsia"/>
                <w:sz w:val="24"/>
                <w:szCs w:val="24"/>
              </w:rPr>
            </w:rPrChange>
          </w:rPr>
          <w:t>是否</w:t>
        </w:r>
        <w:r w:rsidR="00663ACF" w:rsidRPr="00663ACF">
          <w:rPr>
            <w:rFonts w:ascii="宋体" w:hAnsi="宋体"/>
            <w:color w:val="FF0000"/>
            <w:sz w:val="24"/>
            <w:szCs w:val="24"/>
            <w:rPrChange w:id="176" w:author="Administrator" w:date="2017-10-07T17:43:00Z">
              <w:rPr>
                <w:rFonts w:ascii="宋体" w:hAnsi="宋体"/>
                <w:sz w:val="24"/>
                <w:szCs w:val="24"/>
              </w:rPr>
            </w:rPrChange>
          </w:rPr>
          <w:t>替换</w:t>
        </w:r>
        <w:r w:rsidR="00663ACF" w:rsidRPr="00663ACF">
          <w:rPr>
            <w:rFonts w:ascii="宋体" w:hAnsi="宋体" w:hint="eastAsia"/>
            <w:color w:val="FF0000"/>
            <w:sz w:val="24"/>
            <w:szCs w:val="24"/>
            <w:rPrChange w:id="177" w:author="Administrator" w:date="2017-10-07T17:43:00Z">
              <w:rPr>
                <w:rFonts w:ascii="宋体" w:hAnsi="宋体" w:hint="eastAsia"/>
                <w:sz w:val="24"/>
                <w:szCs w:val="24"/>
              </w:rPr>
            </w:rPrChange>
          </w:rPr>
          <w:t>:不再:继续}</w:t>
        </w:r>
      </w:ins>
      <w:r>
        <w:rPr>
          <w:rFonts w:ascii="宋体" w:hAnsi="宋体" w:hint="eastAsia"/>
          <w:sz w:val="24"/>
          <w:szCs w:val="24"/>
        </w:rPr>
        <w:t>执行。</w:t>
      </w:r>
      <w:bookmarkEnd w:id="81"/>
    </w:p>
    <w:p w:rsidR="0085560A" w:rsidRDefault="004F0DD4">
      <w:pPr>
        <w:spacing w:line="52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szCs w:val="24"/>
        </w:rPr>
        <w:t>2、原合同其他内容不变。</w:t>
      </w:r>
    </w:p>
    <w:p w:rsidR="0085560A" w:rsidRDefault="004F0DD4">
      <w:pPr>
        <w:snapToGrid w:val="0"/>
        <w:spacing w:line="52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szCs w:val="24"/>
        </w:rPr>
        <w:t>3、</w:t>
      </w:r>
      <w:r>
        <w:rPr>
          <w:rFonts w:ascii="宋体" w:hAnsi="宋体" w:hint="eastAsia"/>
          <w:sz w:val="24"/>
        </w:rPr>
        <w:t>本补充协议作为原合同的补充，与原合同具有同等效力。本补充协议与原合同有冲突或不一致的，按本补充协议执行；</w:t>
      </w:r>
      <w:r>
        <w:rPr>
          <w:rFonts w:ascii="宋体" w:hAnsi="宋体" w:hint="eastAsia"/>
          <w:sz w:val="24"/>
          <w:szCs w:val="20"/>
        </w:rPr>
        <w:t>本补充协议未约定的均</w:t>
      </w:r>
      <w:r>
        <w:rPr>
          <w:rFonts w:ascii="宋体" w:hAnsi="宋体" w:hint="eastAsia"/>
          <w:sz w:val="24"/>
        </w:rPr>
        <w:t>按原合同约定执行</w:t>
      </w:r>
      <w:r>
        <w:rPr>
          <w:rFonts w:ascii="宋体" w:hAnsi="宋体" w:hint="eastAsia"/>
          <w:sz w:val="24"/>
          <w:szCs w:val="20"/>
        </w:rPr>
        <w:t>。</w:t>
      </w:r>
    </w:p>
    <w:p w:rsidR="0085560A" w:rsidRDefault="004F0DD4">
      <w:pPr>
        <w:snapToGrid w:val="0"/>
        <w:spacing w:line="52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4、本补充协议</w:t>
      </w:r>
      <w:ins w:id="178" w:author="王睿" w:date="2017-07-31T16:18:00Z">
        <w:r w:rsidR="00A152CE">
          <w:rPr>
            <w:rFonts w:ascii="宋体" w:hAnsi="宋体" w:hint="eastAsia"/>
            <w:sz w:val="24"/>
            <w:szCs w:val="24"/>
          </w:rPr>
          <w:t>一式捌份</w:t>
        </w:r>
      </w:ins>
      <w:r>
        <w:rPr>
          <w:rFonts w:ascii="宋体" w:hAnsi="宋体" w:hint="eastAsia"/>
          <w:sz w:val="24"/>
          <w:szCs w:val="24"/>
        </w:rPr>
        <w:t>，</w:t>
      </w:r>
      <w:del w:id="179" w:author="王睿" w:date="2016-12-27T15:02:00Z">
        <w:r w:rsidDel="00E37876">
          <w:rPr>
            <w:rFonts w:ascii="宋体" w:hAnsi="宋体" w:hint="eastAsia"/>
            <w:sz w:val="24"/>
            <w:szCs w:val="24"/>
          </w:rPr>
          <w:delText>甲方</w:delText>
        </w:r>
      </w:del>
      <w:ins w:id="180" w:author="王睿" w:date="2016-12-27T15:02:00Z">
        <w:r w:rsidR="00E37876">
          <w:rPr>
            <w:rFonts w:ascii="宋体" w:hAnsi="宋体" w:hint="eastAsia"/>
            <w:sz w:val="24"/>
            <w:szCs w:val="24"/>
          </w:rPr>
          <w:t>需方</w:t>
        </w:r>
      </w:ins>
      <w:r>
        <w:rPr>
          <w:rFonts w:ascii="宋体" w:hAnsi="宋体" w:hint="eastAsia"/>
          <w:sz w:val="24"/>
          <w:szCs w:val="24"/>
        </w:rPr>
        <w:t>执</w:t>
      </w:r>
      <w:ins w:id="181" w:author="王睿" w:date="2017-07-31T16:18:00Z">
        <w:r w:rsidR="00A152CE">
          <w:rPr>
            <w:rFonts w:ascii="宋体" w:hAnsi="宋体" w:hint="eastAsia"/>
            <w:sz w:val="24"/>
            <w:szCs w:val="24"/>
          </w:rPr>
          <w:t>肆</w:t>
        </w:r>
      </w:ins>
      <w:r>
        <w:rPr>
          <w:rFonts w:ascii="宋体" w:hAnsi="宋体" w:hint="eastAsia"/>
          <w:sz w:val="24"/>
          <w:szCs w:val="24"/>
        </w:rPr>
        <w:t>份，</w:t>
      </w:r>
      <w:ins w:id="182" w:author="王睿" w:date="2016-12-27T15:02:00Z">
        <w:r w:rsidR="00E37876">
          <w:rPr>
            <w:rFonts w:ascii="宋体" w:hAnsi="宋体" w:hint="eastAsia"/>
            <w:sz w:val="24"/>
            <w:szCs w:val="24"/>
          </w:rPr>
          <w:t>供方</w:t>
        </w:r>
      </w:ins>
      <w:r>
        <w:rPr>
          <w:rFonts w:ascii="宋体" w:hAnsi="宋体" w:hint="eastAsia"/>
          <w:sz w:val="24"/>
          <w:szCs w:val="24"/>
        </w:rPr>
        <w:t>执</w:t>
      </w:r>
      <w:ins w:id="183" w:author="王睿" w:date="2017-07-31T16:18:00Z">
        <w:r w:rsidR="00A152CE">
          <w:rPr>
            <w:rFonts w:ascii="宋体" w:hAnsi="宋体" w:hint="eastAsia"/>
            <w:sz w:val="24"/>
            <w:szCs w:val="24"/>
          </w:rPr>
          <w:t>肆</w:t>
        </w:r>
      </w:ins>
      <w:r>
        <w:rPr>
          <w:rFonts w:ascii="宋体" w:hAnsi="宋体" w:hint="eastAsia"/>
          <w:sz w:val="24"/>
          <w:szCs w:val="24"/>
        </w:rPr>
        <w:t>份，自</w:t>
      </w:r>
      <w:bookmarkStart w:id="184" w:name="OLE_LINK11"/>
      <w:bookmarkStart w:id="185" w:name="OLE_LINK12"/>
      <w:r>
        <w:rPr>
          <w:rFonts w:ascii="宋体" w:hAnsi="宋体" w:hint="eastAsia"/>
          <w:sz w:val="24"/>
          <w:szCs w:val="24"/>
        </w:rPr>
        <w:t>双方法定代表人或授权代表签字（或签章），并加盖公章（或合同专用章）</w:t>
      </w:r>
      <w:bookmarkEnd w:id="184"/>
      <w:bookmarkEnd w:id="185"/>
      <w:r>
        <w:rPr>
          <w:rFonts w:ascii="宋体" w:hAnsi="宋体" w:hint="eastAsia"/>
          <w:sz w:val="24"/>
          <w:szCs w:val="24"/>
        </w:rPr>
        <w:t>之日起生效。</w:t>
      </w:r>
    </w:p>
    <w:p w:rsidR="0085560A" w:rsidRDefault="004F0DD4">
      <w:pPr>
        <w:snapToGrid w:val="0"/>
        <w:spacing w:line="52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5、本补充协议于</w:t>
      </w:r>
      <w:ins w:id="186" w:author="王睿" w:date="2017-07-31T16:19:00Z">
        <w:del w:id="187" w:author="Administrator" w:date="2017-10-07T17:44:00Z">
          <w:r w:rsidR="00A152CE" w:rsidRPr="00663ACF" w:rsidDel="00663ACF">
            <w:rPr>
              <w:rFonts w:ascii="宋体" w:hAnsi="宋体" w:hint="eastAsia"/>
              <w:color w:val="FF0000"/>
              <w:sz w:val="24"/>
              <w:szCs w:val="24"/>
              <w:rPrChange w:id="188" w:author="Administrator" w:date="2017-10-07T17:44:00Z">
                <w:rPr>
                  <w:rFonts w:ascii="宋体" w:hAnsi="宋体" w:hint="eastAsia"/>
                  <w:sz w:val="24"/>
                  <w:szCs w:val="24"/>
                </w:rPr>
              </w:rPrChange>
            </w:rPr>
            <w:delText>2017</w:delText>
          </w:r>
        </w:del>
      </w:ins>
      <w:ins w:id="189" w:author="Administrator" w:date="2017-10-07T17:44:00Z">
        <w:r w:rsidR="00663ACF" w:rsidRPr="00663ACF">
          <w:rPr>
            <w:rFonts w:ascii="宋体" w:hAnsi="宋体"/>
            <w:color w:val="FF0000"/>
            <w:sz w:val="24"/>
            <w:szCs w:val="24"/>
            <w:rPrChange w:id="190" w:author="Administrator" w:date="2017-10-07T17:44:00Z">
              <w:rPr>
                <w:rFonts w:ascii="宋体" w:hAnsi="宋体"/>
                <w:sz w:val="24"/>
                <w:szCs w:val="24"/>
              </w:rPr>
            </w:rPrChange>
          </w:rPr>
          <w:t>{</w:t>
        </w:r>
        <w:r w:rsidR="00663ACF" w:rsidRPr="00663ACF">
          <w:rPr>
            <w:rFonts w:ascii="宋体" w:hAnsi="宋体" w:hint="eastAsia"/>
            <w:color w:val="FF0000"/>
            <w:sz w:val="24"/>
            <w:szCs w:val="24"/>
            <w:rPrChange w:id="191" w:author="Administrator" w:date="2017-10-07T17:44:00Z">
              <w:rPr>
                <w:rFonts w:ascii="宋体" w:hAnsi="宋体" w:hint="eastAsia"/>
                <w:sz w:val="24"/>
                <w:szCs w:val="24"/>
              </w:rPr>
            </w:rPrChange>
          </w:rPr>
          <w:t>补</w:t>
        </w:r>
        <w:r w:rsidR="00663ACF" w:rsidRPr="00663ACF">
          <w:rPr>
            <w:rFonts w:ascii="宋体" w:hAnsi="宋体"/>
            <w:color w:val="FF0000"/>
            <w:sz w:val="24"/>
            <w:szCs w:val="24"/>
            <w:rPrChange w:id="192" w:author="Administrator" w:date="2017-10-07T17:44:00Z">
              <w:rPr>
                <w:rFonts w:ascii="宋体" w:hAnsi="宋体"/>
                <w:sz w:val="24"/>
                <w:szCs w:val="24"/>
              </w:rPr>
            </w:rPrChange>
          </w:rPr>
          <w:t>年}</w:t>
        </w:r>
      </w:ins>
      <w:ins w:id="193" w:author="王睿" w:date="2016-12-22T17:13:00Z">
        <w:r w:rsidR="00A42276">
          <w:rPr>
            <w:rFonts w:ascii="宋体" w:hAnsi="宋体" w:hint="eastAsia"/>
            <w:sz w:val="24"/>
            <w:szCs w:val="24"/>
          </w:rPr>
          <w:t>年</w:t>
        </w:r>
      </w:ins>
      <w:ins w:id="194" w:author="Administrator" w:date="2017-10-07T17:44:00Z">
        <w:r w:rsidR="00663ACF" w:rsidRPr="00663ACF">
          <w:rPr>
            <w:rFonts w:ascii="宋体" w:hAnsi="宋体"/>
            <w:color w:val="FF0000"/>
            <w:sz w:val="24"/>
            <w:szCs w:val="24"/>
            <w:rPrChange w:id="195" w:author="Administrator" w:date="2017-10-07T17:44:00Z">
              <w:rPr>
                <w:rFonts w:ascii="宋体" w:hAnsi="宋体"/>
                <w:sz w:val="24"/>
                <w:szCs w:val="24"/>
              </w:rPr>
            </w:rPrChange>
          </w:rPr>
          <w:t>{</w:t>
        </w:r>
        <w:r w:rsidR="00663ACF" w:rsidRPr="00663ACF">
          <w:rPr>
            <w:rFonts w:ascii="宋体" w:hAnsi="宋体" w:hint="eastAsia"/>
            <w:color w:val="FF0000"/>
            <w:sz w:val="24"/>
            <w:szCs w:val="24"/>
            <w:rPrChange w:id="196" w:author="Administrator" w:date="2017-10-07T17:44:00Z">
              <w:rPr>
                <w:rFonts w:ascii="宋体" w:hAnsi="宋体" w:hint="eastAsia"/>
                <w:sz w:val="24"/>
                <w:szCs w:val="24"/>
              </w:rPr>
            </w:rPrChange>
          </w:rPr>
          <w:t>补</w:t>
        </w:r>
        <w:r w:rsidR="00663ACF" w:rsidRPr="00663ACF">
          <w:rPr>
            <w:rFonts w:ascii="宋体" w:hAnsi="宋体"/>
            <w:color w:val="FF0000"/>
            <w:sz w:val="24"/>
            <w:szCs w:val="24"/>
            <w:rPrChange w:id="197" w:author="Administrator" w:date="2017-10-07T17:44:00Z">
              <w:rPr>
                <w:rFonts w:ascii="宋体" w:hAnsi="宋体"/>
                <w:sz w:val="24"/>
                <w:szCs w:val="24"/>
              </w:rPr>
            </w:rPrChange>
          </w:rPr>
          <w:t>月}</w:t>
        </w:r>
      </w:ins>
      <w:ins w:id="198" w:author="王睿" w:date="2017-08-01T15:34:00Z">
        <w:del w:id="199" w:author="Administrator" w:date="2017-10-07T17:44:00Z">
          <w:r w:rsidR="009875E6" w:rsidDel="00663ACF">
            <w:rPr>
              <w:rFonts w:ascii="宋体" w:hAnsi="宋体" w:hint="eastAsia"/>
              <w:sz w:val="24"/>
              <w:szCs w:val="24"/>
            </w:rPr>
            <w:delText>08</w:delText>
          </w:r>
        </w:del>
      </w:ins>
      <w:r w:rsidR="00B93D10">
        <w:rPr>
          <w:rFonts w:ascii="宋体" w:hAnsi="宋体" w:hint="eastAsia"/>
          <w:sz w:val="24"/>
          <w:szCs w:val="24"/>
        </w:rPr>
        <w:t>月</w:t>
      </w:r>
      <w:ins w:id="200" w:author="王睿" w:date="2017-08-01T15:34:00Z">
        <w:del w:id="201" w:author="Administrator" w:date="2017-10-07T17:45:00Z">
          <w:r w:rsidR="009875E6" w:rsidRPr="00663ACF" w:rsidDel="00663ACF">
            <w:rPr>
              <w:rFonts w:ascii="宋体" w:hAnsi="宋体" w:hint="eastAsia"/>
              <w:color w:val="FF0000"/>
              <w:sz w:val="24"/>
              <w:szCs w:val="24"/>
              <w:rPrChange w:id="202" w:author="Administrator" w:date="2017-10-07T17:45:00Z">
                <w:rPr>
                  <w:rFonts w:ascii="宋体" w:hAnsi="宋体" w:hint="eastAsia"/>
                  <w:sz w:val="24"/>
                  <w:szCs w:val="24"/>
                </w:rPr>
              </w:rPrChange>
            </w:rPr>
            <w:delText>01</w:delText>
          </w:r>
        </w:del>
      </w:ins>
      <w:ins w:id="203" w:author="Administrator" w:date="2017-10-07T17:45:00Z">
        <w:r w:rsidR="00663ACF" w:rsidRPr="00663ACF">
          <w:rPr>
            <w:rFonts w:ascii="宋体" w:hAnsi="宋体"/>
            <w:color w:val="FF0000"/>
            <w:sz w:val="24"/>
            <w:szCs w:val="24"/>
            <w:rPrChange w:id="204" w:author="Administrator" w:date="2017-10-07T17:45:00Z">
              <w:rPr>
                <w:rFonts w:ascii="宋体" w:hAnsi="宋体"/>
                <w:sz w:val="24"/>
                <w:szCs w:val="24"/>
              </w:rPr>
            </w:rPrChange>
          </w:rPr>
          <w:t>{</w:t>
        </w:r>
        <w:r w:rsidR="00663ACF" w:rsidRPr="00663ACF">
          <w:rPr>
            <w:rFonts w:ascii="宋体" w:hAnsi="宋体" w:hint="eastAsia"/>
            <w:color w:val="FF0000"/>
            <w:sz w:val="24"/>
            <w:szCs w:val="24"/>
            <w:rPrChange w:id="205" w:author="Administrator" w:date="2017-10-07T17:45:00Z">
              <w:rPr>
                <w:rFonts w:ascii="宋体" w:hAnsi="宋体" w:hint="eastAsia"/>
                <w:sz w:val="24"/>
                <w:szCs w:val="24"/>
              </w:rPr>
            </w:rPrChange>
          </w:rPr>
          <w:t>补</w:t>
        </w:r>
        <w:r w:rsidR="00663ACF" w:rsidRPr="00663ACF">
          <w:rPr>
            <w:rFonts w:ascii="宋体" w:hAnsi="宋体"/>
            <w:color w:val="FF0000"/>
            <w:sz w:val="24"/>
            <w:szCs w:val="24"/>
            <w:rPrChange w:id="206" w:author="Administrator" w:date="2017-10-07T17:45:00Z">
              <w:rPr>
                <w:rFonts w:ascii="宋体" w:hAnsi="宋体"/>
                <w:sz w:val="24"/>
                <w:szCs w:val="24"/>
              </w:rPr>
            </w:rPrChange>
          </w:rPr>
          <w:t>日}</w:t>
        </w:r>
      </w:ins>
      <w:r>
        <w:rPr>
          <w:rFonts w:ascii="宋体" w:hAnsi="宋体" w:hint="eastAsia"/>
          <w:sz w:val="24"/>
          <w:szCs w:val="24"/>
        </w:rPr>
        <w:t>日在广东省珠海市香洲区签订。</w:t>
      </w:r>
    </w:p>
    <w:p w:rsidR="0035641B" w:rsidRDefault="004F0DD4">
      <w:pPr>
        <w:snapToGrid w:val="0"/>
        <w:spacing w:line="52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6、本补充协议附件：</w:t>
      </w:r>
    </w:p>
    <w:p w:rsidR="00007284" w:rsidRDefault="0035641B">
      <w:pPr>
        <w:snapToGrid w:val="0"/>
        <w:spacing w:line="520" w:lineRule="exact"/>
        <w:ind w:firstLineChars="400" w:firstLine="96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1、</w:t>
      </w:r>
      <w:ins w:id="207" w:author="Zaifu Wang" w:date="2016-12-25T14:52:00Z">
        <w:del w:id="208" w:author="王睿" w:date="2017-08-01T15:08:00Z">
          <w:r w:rsidR="006B70DA" w:rsidRPr="00663ACF" w:rsidDel="00DE5D05">
            <w:rPr>
              <w:rFonts w:ascii="宋体" w:hAnsi="宋体" w:hint="eastAsia"/>
              <w:color w:val="FF0000"/>
              <w:sz w:val="24"/>
              <w:szCs w:val="24"/>
              <w:rPrChange w:id="209" w:author="Administrator" w:date="2017-10-07T17:45:00Z">
                <w:rPr>
                  <w:rFonts w:ascii="宋体" w:hAnsi="宋体" w:hint="eastAsia"/>
                  <w:sz w:val="24"/>
                  <w:szCs w:val="24"/>
                </w:rPr>
              </w:rPrChange>
            </w:rPr>
            <w:delText>华发山庄1,2,3#配电房电缆</w:delText>
          </w:r>
        </w:del>
      </w:ins>
      <w:ins w:id="210" w:author="王睿" w:date="2017-08-01T15:08:00Z">
        <w:del w:id="211" w:author="Administrator" w:date="2017-10-07T17:45:00Z">
          <w:r w:rsidR="00DE5D05" w:rsidRPr="00663ACF" w:rsidDel="00663ACF">
            <w:rPr>
              <w:rFonts w:ascii="宋体" w:hAnsi="宋体" w:hint="eastAsia"/>
              <w:color w:val="FF0000"/>
              <w:sz w:val="24"/>
              <w:szCs w:val="24"/>
              <w:rPrChange w:id="212" w:author="Administrator" w:date="2017-10-07T17:45:00Z">
                <w:rPr>
                  <w:rFonts w:ascii="宋体" w:hAnsi="宋体" w:hint="eastAsia"/>
                  <w:sz w:val="24"/>
                  <w:szCs w:val="24"/>
                </w:rPr>
              </w:rPrChange>
            </w:rPr>
            <w:delText>华发观山水花园B3区</w:delText>
          </w:r>
        </w:del>
      </w:ins>
      <w:ins w:id="213" w:author="Administrator" w:date="2017-10-07T17:45:00Z">
        <w:r w:rsidR="00663ACF" w:rsidRPr="00663ACF">
          <w:rPr>
            <w:rFonts w:ascii="宋体" w:hAnsi="宋体" w:hint="eastAsia"/>
            <w:color w:val="FF0000"/>
            <w:sz w:val="24"/>
            <w:szCs w:val="24"/>
            <w:rPrChange w:id="214" w:author="Administrator" w:date="2017-10-07T17:45:00Z">
              <w:rPr>
                <w:rFonts w:ascii="宋体" w:hAnsi="宋体" w:hint="eastAsia"/>
                <w:sz w:val="24"/>
                <w:szCs w:val="24"/>
              </w:rPr>
            </w:rPrChange>
          </w:rPr>
          <w:t>{项目</w:t>
        </w:r>
        <w:r w:rsidR="00663ACF" w:rsidRPr="00663ACF">
          <w:rPr>
            <w:rFonts w:ascii="宋体" w:hAnsi="宋体"/>
            <w:color w:val="FF0000"/>
            <w:sz w:val="24"/>
            <w:szCs w:val="24"/>
            <w:rPrChange w:id="215" w:author="Administrator" w:date="2017-10-07T17:45:00Z">
              <w:rPr>
                <w:rFonts w:ascii="宋体" w:hAnsi="宋体"/>
                <w:sz w:val="24"/>
                <w:szCs w:val="24"/>
              </w:rPr>
            </w:rPrChange>
          </w:rPr>
          <w:t>名称</w:t>
        </w:r>
        <w:r w:rsidR="00663ACF" w:rsidRPr="00663ACF">
          <w:rPr>
            <w:rFonts w:ascii="宋体" w:hAnsi="宋体" w:hint="eastAsia"/>
            <w:color w:val="FF0000"/>
            <w:sz w:val="24"/>
            <w:szCs w:val="24"/>
            <w:rPrChange w:id="216" w:author="Administrator" w:date="2017-10-07T17:45:00Z">
              <w:rPr>
                <w:rFonts w:ascii="宋体" w:hAnsi="宋体" w:hint="eastAsia"/>
                <w:sz w:val="24"/>
                <w:szCs w:val="24"/>
              </w:rPr>
            </w:rPrChange>
          </w:rPr>
          <w:t>}{项目</w:t>
        </w:r>
        <w:r w:rsidR="00663ACF" w:rsidRPr="00663ACF">
          <w:rPr>
            <w:rFonts w:ascii="宋体" w:hAnsi="宋体"/>
            <w:color w:val="FF0000"/>
            <w:sz w:val="24"/>
            <w:szCs w:val="24"/>
            <w:rPrChange w:id="217" w:author="Administrator" w:date="2017-10-07T17:45:00Z">
              <w:rPr>
                <w:rFonts w:ascii="宋体" w:hAnsi="宋体"/>
                <w:sz w:val="24"/>
                <w:szCs w:val="24"/>
              </w:rPr>
            </w:rPrChange>
          </w:rPr>
          <w:t>类型</w:t>
        </w:r>
        <w:r w:rsidR="00663ACF" w:rsidRPr="00663ACF">
          <w:rPr>
            <w:rFonts w:ascii="宋体" w:hAnsi="宋体" w:hint="eastAsia"/>
            <w:color w:val="FF0000"/>
            <w:sz w:val="24"/>
            <w:szCs w:val="24"/>
            <w:rPrChange w:id="218" w:author="Administrator" w:date="2017-10-07T17:45:00Z">
              <w:rPr>
                <w:rFonts w:ascii="宋体" w:hAnsi="宋体" w:hint="eastAsia"/>
                <w:sz w:val="24"/>
                <w:szCs w:val="24"/>
              </w:rPr>
            </w:rPrChange>
          </w:rPr>
          <w:t>}</w:t>
        </w:r>
      </w:ins>
      <w:ins w:id="219" w:author="王睿" w:date="2017-08-01T15:08:00Z">
        <w:del w:id="220" w:author="Administrator" w:date="2017-10-07T17:45:00Z">
          <w:r w:rsidR="00DE5D05" w:rsidDel="00663ACF">
            <w:rPr>
              <w:rFonts w:ascii="宋体" w:hAnsi="宋体" w:hint="eastAsia"/>
              <w:sz w:val="24"/>
              <w:szCs w:val="24"/>
            </w:rPr>
            <w:delText>电缆</w:delText>
          </w:r>
        </w:del>
      </w:ins>
      <w:ins w:id="221" w:author="Zaifu Wang" w:date="2016-12-25T14:52:00Z">
        <w:r w:rsidR="006B70DA">
          <w:rPr>
            <w:rFonts w:ascii="宋体" w:hAnsi="宋体" w:hint="eastAsia"/>
            <w:sz w:val="24"/>
            <w:szCs w:val="24"/>
          </w:rPr>
          <w:t>采购工程</w:t>
        </w:r>
      </w:ins>
      <w:ins w:id="222" w:author="王睿" w:date="2017-07-31T16:19:00Z">
        <w:r w:rsidR="00B73819">
          <w:rPr>
            <w:rFonts w:ascii="宋体" w:hAnsi="宋体" w:hint="eastAsia"/>
            <w:sz w:val="24"/>
            <w:szCs w:val="24"/>
          </w:rPr>
          <w:t>调整合同价</w:t>
        </w:r>
      </w:ins>
      <w:r w:rsidR="00110B63">
        <w:rPr>
          <w:rFonts w:ascii="宋体" w:hAnsi="宋体" w:hint="eastAsia"/>
          <w:sz w:val="24"/>
          <w:szCs w:val="24"/>
        </w:rPr>
        <w:t>（补</w:t>
      </w:r>
      <w:ins w:id="223" w:author="王睿" w:date="2017-08-01T15:35:00Z">
        <w:del w:id="224" w:author="Administrator" w:date="2017-10-07T17:45:00Z">
          <w:r w:rsidR="009875E6" w:rsidRPr="00663ACF" w:rsidDel="00663ACF">
            <w:rPr>
              <w:rFonts w:ascii="宋体" w:hAnsi="宋体" w:hint="eastAsia"/>
              <w:color w:val="FF0000"/>
              <w:sz w:val="24"/>
              <w:szCs w:val="24"/>
              <w:rPrChange w:id="225" w:author="Administrator" w:date="2017-10-07T17:45:00Z">
                <w:rPr>
                  <w:rFonts w:ascii="宋体" w:hAnsi="宋体" w:hint="eastAsia"/>
                  <w:sz w:val="24"/>
                  <w:szCs w:val="24"/>
                </w:rPr>
              </w:rPrChange>
            </w:rPr>
            <w:delText>1</w:delText>
          </w:r>
        </w:del>
      </w:ins>
      <w:ins w:id="226" w:author="Administrator" w:date="2017-10-07T17:45:00Z">
        <w:r w:rsidR="00663ACF" w:rsidRPr="00663ACF">
          <w:rPr>
            <w:rFonts w:ascii="宋体" w:hAnsi="宋体"/>
            <w:color w:val="FF0000"/>
            <w:sz w:val="24"/>
            <w:szCs w:val="24"/>
            <w:rPrChange w:id="227" w:author="Administrator" w:date="2017-10-07T17:45:00Z">
              <w:rPr>
                <w:rFonts w:ascii="宋体" w:hAnsi="宋体"/>
                <w:sz w:val="24"/>
                <w:szCs w:val="24"/>
              </w:rPr>
            </w:rPrChange>
          </w:rPr>
          <w:t>{</w:t>
        </w:r>
        <w:r w:rsidR="00663ACF" w:rsidRPr="00663ACF">
          <w:rPr>
            <w:rFonts w:ascii="宋体" w:hAnsi="宋体" w:hint="eastAsia"/>
            <w:color w:val="FF0000"/>
            <w:sz w:val="24"/>
            <w:szCs w:val="24"/>
            <w:rPrChange w:id="228" w:author="Administrator" w:date="2017-10-07T17:45:00Z">
              <w:rPr>
                <w:rFonts w:ascii="宋体" w:hAnsi="宋体" w:hint="eastAsia"/>
                <w:sz w:val="24"/>
                <w:szCs w:val="24"/>
              </w:rPr>
            </w:rPrChange>
          </w:rPr>
          <w:t>补充协议</w:t>
        </w:r>
        <w:r w:rsidR="00663ACF" w:rsidRPr="00663ACF">
          <w:rPr>
            <w:rFonts w:ascii="宋体" w:hAnsi="宋体"/>
            <w:color w:val="FF0000"/>
            <w:sz w:val="24"/>
            <w:szCs w:val="24"/>
            <w:rPrChange w:id="229" w:author="Administrator" w:date="2017-10-07T17:45:00Z">
              <w:rPr>
                <w:rFonts w:ascii="宋体" w:hAnsi="宋体"/>
                <w:sz w:val="24"/>
                <w:szCs w:val="24"/>
              </w:rPr>
            </w:rPrChange>
          </w:rPr>
          <w:t>编号}</w:t>
        </w:r>
      </w:ins>
      <w:r w:rsidR="00110B63">
        <w:rPr>
          <w:rFonts w:ascii="宋体" w:hAnsi="宋体" w:hint="eastAsia"/>
          <w:sz w:val="24"/>
          <w:szCs w:val="24"/>
        </w:rPr>
        <w:t>）</w:t>
      </w:r>
      <w:r w:rsidR="00B70A80">
        <w:rPr>
          <w:rFonts w:ascii="宋体" w:hAnsi="宋体" w:hint="eastAsia"/>
          <w:sz w:val="24"/>
          <w:szCs w:val="24"/>
        </w:rPr>
        <w:t>采购</w:t>
      </w:r>
      <w:r w:rsidR="004F0DD4">
        <w:rPr>
          <w:rFonts w:ascii="宋体" w:hAnsi="宋体" w:hint="eastAsia"/>
          <w:sz w:val="24"/>
          <w:szCs w:val="24"/>
        </w:rPr>
        <w:t>清单。</w:t>
      </w:r>
    </w:p>
    <w:p w:rsidR="00007284" w:rsidRDefault="004F0DD4">
      <w:pPr>
        <w:snapToGrid w:val="0"/>
        <w:spacing w:line="520" w:lineRule="exact"/>
        <w:ind w:firstLineChars="400" w:firstLine="96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（正文完）</w:t>
      </w:r>
    </w:p>
    <w:p w:rsidR="00CD7AFB" w:rsidRDefault="00CD7AFB">
      <w:pPr>
        <w:snapToGrid w:val="0"/>
        <w:spacing w:line="520" w:lineRule="exact"/>
        <w:ind w:firstLineChars="200" w:firstLine="480"/>
        <w:rPr>
          <w:rFonts w:ascii="宋体" w:hAnsi="宋体"/>
          <w:sz w:val="24"/>
          <w:szCs w:val="24"/>
        </w:rPr>
      </w:pPr>
    </w:p>
    <w:p w:rsidR="00CD7AFB" w:rsidRDefault="00CD7AFB" w:rsidP="00823ECD">
      <w:pPr>
        <w:snapToGrid w:val="0"/>
        <w:spacing w:line="520" w:lineRule="exact"/>
        <w:rPr>
          <w:rFonts w:ascii="宋体" w:hAnsi="宋体"/>
          <w:sz w:val="24"/>
          <w:szCs w:val="24"/>
        </w:rPr>
      </w:pPr>
    </w:p>
    <w:p w:rsidR="00CD7AFB" w:rsidRPr="00CD7AFB" w:rsidRDefault="00CD7AFB">
      <w:pPr>
        <w:snapToGrid w:val="0"/>
        <w:spacing w:line="520" w:lineRule="exact"/>
        <w:ind w:firstLineChars="200" w:firstLine="480"/>
        <w:rPr>
          <w:rFonts w:ascii="宋体" w:hAnsi="宋体"/>
          <w:sz w:val="24"/>
          <w:szCs w:val="24"/>
        </w:rPr>
      </w:pPr>
    </w:p>
    <w:p w:rsidR="0085560A" w:rsidRDefault="00CD7AFB">
      <w:pPr>
        <w:spacing w:line="52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(本页为签署页，无正文)</w:t>
      </w:r>
    </w:p>
    <w:p w:rsidR="00CD7AFB" w:rsidRDefault="00CD7AFB">
      <w:pPr>
        <w:spacing w:line="520" w:lineRule="exact"/>
        <w:rPr>
          <w:rFonts w:ascii="宋体" w:hAnsi="宋体"/>
          <w:sz w:val="24"/>
          <w:szCs w:val="24"/>
        </w:rPr>
      </w:pPr>
    </w:p>
    <w:p w:rsidR="00CD7AFB" w:rsidRDefault="00CD7AFB">
      <w:pPr>
        <w:spacing w:line="520" w:lineRule="exact"/>
        <w:rPr>
          <w:rFonts w:ascii="宋体" w:hAnsi="宋体"/>
          <w:sz w:val="24"/>
          <w:szCs w:val="24"/>
        </w:rPr>
      </w:pPr>
    </w:p>
    <w:p w:rsidR="00D6473A" w:rsidRDefault="00D6473A" w:rsidP="00D6473A">
      <w:pPr>
        <w:spacing w:line="360" w:lineRule="auto"/>
        <w:ind w:leftChars="9" w:left="6379" w:hangingChars="2650" w:hanging="6360"/>
        <w:rPr>
          <w:sz w:val="24"/>
          <w:szCs w:val="24"/>
        </w:rPr>
      </w:pPr>
      <w:r w:rsidRPr="00007284">
        <w:rPr>
          <w:rFonts w:hint="eastAsia"/>
          <w:sz w:val="24"/>
          <w:szCs w:val="24"/>
        </w:rPr>
        <w:t>需方</w:t>
      </w:r>
      <w:r w:rsidR="004F0DD4">
        <w:rPr>
          <w:rFonts w:hint="eastAsia"/>
          <w:sz w:val="24"/>
          <w:szCs w:val="24"/>
        </w:rPr>
        <w:t>（盖章）：</w:t>
      </w:r>
      <w:r>
        <w:rPr>
          <w:rFonts w:hint="eastAsia"/>
          <w:sz w:val="24"/>
          <w:szCs w:val="24"/>
        </w:rPr>
        <w:t>珠海铧国商贸有限公司</w:t>
      </w:r>
    </w:p>
    <w:p w:rsidR="00CD7AFB" w:rsidRPr="00D6473A" w:rsidRDefault="00CD7AFB">
      <w:pPr>
        <w:spacing w:line="360" w:lineRule="auto"/>
        <w:ind w:leftChars="9" w:left="6379" w:hangingChars="2650" w:hanging="6360"/>
        <w:rPr>
          <w:sz w:val="24"/>
          <w:szCs w:val="24"/>
        </w:rPr>
      </w:pPr>
    </w:p>
    <w:p w:rsidR="00DD3FBD" w:rsidRDefault="00CD7AFB">
      <w:pPr>
        <w:spacing w:line="360" w:lineRule="auto"/>
        <w:ind w:leftChars="9" w:left="6379" w:hangingChars="2650" w:hanging="6360"/>
        <w:rPr>
          <w:sz w:val="24"/>
          <w:szCs w:val="24"/>
        </w:rPr>
      </w:pPr>
      <w:r>
        <w:rPr>
          <w:rFonts w:hint="eastAsia"/>
          <w:sz w:val="24"/>
          <w:szCs w:val="24"/>
        </w:rPr>
        <w:t>法定代表人或授权代表（签字）：</w:t>
      </w:r>
    </w:p>
    <w:p w:rsidR="00CD7AFB" w:rsidRDefault="00CD7AFB">
      <w:pPr>
        <w:spacing w:line="360" w:lineRule="auto"/>
        <w:ind w:leftChars="9" w:left="6379" w:hangingChars="2650" w:hanging="6360"/>
        <w:rPr>
          <w:sz w:val="24"/>
          <w:szCs w:val="24"/>
        </w:rPr>
      </w:pPr>
    </w:p>
    <w:p w:rsidR="00CD7AFB" w:rsidRDefault="00CD7AFB">
      <w:pPr>
        <w:spacing w:line="360" w:lineRule="auto"/>
        <w:ind w:leftChars="9" w:left="6379" w:hangingChars="2650" w:hanging="6360"/>
        <w:rPr>
          <w:sz w:val="24"/>
          <w:szCs w:val="24"/>
        </w:rPr>
      </w:pPr>
    </w:p>
    <w:p w:rsidR="00CD7AFB" w:rsidRDefault="00CD7AFB">
      <w:pPr>
        <w:spacing w:line="360" w:lineRule="auto"/>
        <w:ind w:leftChars="9" w:left="6379" w:hangingChars="2650" w:hanging="6360"/>
        <w:rPr>
          <w:sz w:val="24"/>
          <w:szCs w:val="24"/>
        </w:rPr>
      </w:pPr>
    </w:p>
    <w:p w:rsidR="00CD7AFB" w:rsidRDefault="00CD7AFB">
      <w:pPr>
        <w:spacing w:line="360" w:lineRule="auto"/>
        <w:ind w:leftChars="9" w:left="6379" w:hangingChars="2650" w:hanging="6360"/>
        <w:rPr>
          <w:sz w:val="24"/>
          <w:szCs w:val="24"/>
        </w:rPr>
      </w:pPr>
    </w:p>
    <w:p w:rsidR="00CD7AFB" w:rsidRDefault="00CD7AFB">
      <w:pPr>
        <w:spacing w:line="360" w:lineRule="auto"/>
        <w:ind w:leftChars="9" w:left="6379" w:hangingChars="2650" w:hanging="6360"/>
        <w:rPr>
          <w:sz w:val="24"/>
          <w:szCs w:val="24"/>
        </w:rPr>
      </w:pPr>
    </w:p>
    <w:p w:rsidR="00CD7AFB" w:rsidRDefault="00CD7AFB">
      <w:pPr>
        <w:spacing w:line="360" w:lineRule="auto"/>
        <w:ind w:leftChars="9" w:left="6379" w:hangingChars="2650" w:hanging="6360"/>
        <w:rPr>
          <w:sz w:val="24"/>
          <w:szCs w:val="24"/>
        </w:rPr>
      </w:pPr>
    </w:p>
    <w:p w:rsidR="00450039" w:rsidRPr="00663ACF" w:rsidDel="00663ACF" w:rsidRDefault="00D6473A" w:rsidP="00450039">
      <w:pPr>
        <w:spacing w:line="360" w:lineRule="auto"/>
        <w:ind w:leftChars="9" w:left="6379" w:hangingChars="2650" w:hanging="6360"/>
        <w:rPr>
          <w:ins w:id="230" w:author="Zaifu Wang" w:date="2016-12-25T14:40:00Z"/>
          <w:del w:id="231" w:author="Administrator" w:date="2017-10-07T17:46:00Z"/>
          <w:color w:val="FF0000"/>
          <w:sz w:val="24"/>
          <w:szCs w:val="24"/>
          <w:rPrChange w:id="232" w:author="Administrator" w:date="2017-10-07T17:46:00Z">
            <w:rPr>
              <w:ins w:id="233" w:author="Zaifu Wang" w:date="2016-12-25T14:40:00Z"/>
              <w:del w:id="234" w:author="Administrator" w:date="2017-10-07T17:46:00Z"/>
              <w:sz w:val="24"/>
              <w:szCs w:val="24"/>
            </w:rPr>
          </w:rPrChange>
        </w:rPr>
      </w:pPr>
      <w:r w:rsidRPr="00007284">
        <w:rPr>
          <w:rFonts w:hint="eastAsia"/>
          <w:sz w:val="24"/>
          <w:szCs w:val="24"/>
        </w:rPr>
        <w:t>供方</w:t>
      </w:r>
      <w:r w:rsidR="004F0DD4">
        <w:rPr>
          <w:rFonts w:hint="eastAsia"/>
          <w:sz w:val="24"/>
          <w:szCs w:val="24"/>
        </w:rPr>
        <w:t>（盖章）：</w:t>
      </w:r>
      <w:ins w:id="235" w:author="Zaifu Wang" w:date="2016-12-25T14:40:00Z">
        <w:del w:id="236" w:author="Administrator" w:date="2017-10-07T17:46:00Z">
          <w:r w:rsidR="00450039" w:rsidRPr="00663ACF" w:rsidDel="00663ACF">
            <w:rPr>
              <w:rFonts w:hint="eastAsia"/>
              <w:color w:val="FF0000"/>
              <w:sz w:val="24"/>
              <w:szCs w:val="24"/>
              <w:rPrChange w:id="237" w:author="Administrator" w:date="2017-10-07T17:46:00Z">
                <w:rPr>
                  <w:rFonts w:hint="eastAsia"/>
                  <w:sz w:val="24"/>
                  <w:szCs w:val="24"/>
                </w:rPr>
              </w:rPrChange>
            </w:rPr>
            <w:delText>宝胜科技创新股份有限公司</w:delText>
          </w:r>
        </w:del>
      </w:ins>
    </w:p>
    <w:p w:rsidR="0085560A" w:rsidRPr="00663ACF" w:rsidRDefault="00450039" w:rsidP="00663ACF">
      <w:pPr>
        <w:spacing w:line="360" w:lineRule="auto"/>
        <w:ind w:leftChars="9" w:left="6379" w:hangingChars="2650" w:hanging="6360"/>
        <w:rPr>
          <w:color w:val="FF0000"/>
          <w:sz w:val="24"/>
          <w:szCs w:val="24"/>
          <w:rPrChange w:id="238" w:author="Administrator" w:date="2017-10-07T17:46:00Z">
            <w:rPr>
              <w:sz w:val="24"/>
              <w:szCs w:val="24"/>
            </w:rPr>
          </w:rPrChange>
        </w:rPr>
        <w:pPrChange w:id="239" w:author="Administrator" w:date="2017-10-07T17:46:00Z">
          <w:pPr>
            <w:spacing w:line="360" w:lineRule="auto"/>
            <w:ind w:firstLineChars="650" w:firstLine="1560"/>
          </w:pPr>
        </w:pPrChange>
      </w:pPr>
      <w:ins w:id="240" w:author="Zaifu Wang" w:date="2016-12-25T14:40:00Z">
        <w:del w:id="241" w:author="Administrator" w:date="2017-10-07T17:46:00Z">
          <w:r w:rsidRPr="00663ACF" w:rsidDel="00663ACF">
            <w:rPr>
              <w:rFonts w:hint="eastAsia"/>
              <w:color w:val="FF0000"/>
              <w:sz w:val="24"/>
              <w:szCs w:val="24"/>
              <w:rPrChange w:id="242" w:author="Administrator" w:date="2017-10-07T17:46:00Z">
                <w:rPr>
                  <w:rFonts w:hint="eastAsia"/>
                  <w:sz w:val="24"/>
                  <w:szCs w:val="24"/>
                </w:rPr>
              </w:rPrChange>
            </w:rPr>
            <w:delText>珠海同盛机电设备有限公司</w:delText>
          </w:r>
        </w:del>
      </w:ins>
      <w:ins w:id="243" w:author="Administrator" w:date="2017-10-07T17:46:00Z">
        <w:r w:rsidR="00663ACF" w:rsidRPr="00663ACF">
          <w:rPr>
            <w:rFonts w:hint="eastAsia"/>
            <w:color w:val="FF0000"/>
            <w:sz w:val="24"/>
            <w:szCs w:val="24"/>
            <w:rPrChange w:id="244" w:author="Administrator" w:date="2017-10-07T17:46:00Z">
              <w:rPr>
                <w:rFonts w:hint="eastAsia"/>
                <w:sz w:val="24"/>
                <w:szCs w:val="24"/>
              </w:rPr>
            </w:rPrChange>
          </w:rPr>
          <w:t>{</w:t>
        </w:r>
        <w:r w:rsidR="00663ACF" w:rsidRPr="00663ACF">
          <w:rPr>
            <w:rFonts w:hint="eastAsia"/>
            <w:color w:val="FF0000"/>
            <w:sz w:val="24"/>
            <w:szCs w:val="24"/>
            <w:rPrChange w:id="245" w:author="Administrator" w:date="2017-10-07T17:46:00Z">
              <w:rPr>
                <w:rFonts w:hint="eastAsia"/>
                <w:sz w:val="24"/>
                <w:szCs w:val="24"/>
              </w:rPr>
            </w:rPrChange>
          </w:rPr>
          <w:t>供方</w:t>
        </w:r>
        <w:r w:rsidR="00663ACF" w:rsidRPr="00663ACF">
          <w:rPr>
            <w:color w:val="FF0000"/>
            <w:sz w:val="24"/>
            <w:szCs w:val="24"/>
            <w:rPrChange w:id="246" w:author="Administrator" w:date="2017-10-07T17:46:00Z">
              <w:rPr>
                <w:sz w:val="24"/>
                <w:szCs w:val="24"/>
              </w:rPr>
            </w:rPrChange>
          </w:rPr>
          <w:t>名称</w:t>
        </w:r>
        <w:r w:rsidR="00663ACF" w:rsidRPr="00663ACF">
          <w:rPr>
            <w:rFonts w:hint="eastAsia"/>
            <w:color w:val="FF0000"/>
            <w:sz w:val="24"/>
            <w:szCs w:val="24"/>
            <w:rPrChange w:id="247" w:author="Administrator" w:date="2017-10-07T17:46:00Z">
              <w:rPr>
                <w:rFonts w:hint="eastAsia"/>
                <w:sz w:val="24"/>
                <w:szCs w:val="24"/>
              </w:rPr>
            </w:rPrChange>
          </w:rPr>
          <w:t>}</w:t>
        </w:r>
      </w:ins>
    </w:p>
    <w:p w:rsidR="0085560A" w:rsidRDefault="0085560A">
      <w:pPr>
        <w:spacing w:line="360" w:lineRule="auto"/>
        <w:ind w:leftChars="759" w:left="6154" w:hangingChars="1900" w:hanging="4560"/>
        <w:rPr>
          <w:sz w:val="24"/>
          <w:szCs w:val="24"/>
        </w:rPr>
      </w:pPr>
    </w:p>
    <w:p w:rsidR="0085560A" w:rsidRDefault="004F0DD4">
      <w:pPr>
        <w:spacing w:line="360" w:lineRule="auto"/>
        <w:ind w:leftChars="9" w:left="6379" w:hangingChars="2650" w:hanging="6360"/>
        <w:rPr>
          <w:sz w:val="24"/>
          <w:szCs w:val="24"/>
        </w:rPr>
      </w:pPr>
      <w:r>
        <w:rPr>
          <w:rFonts w:hint="eastAsia"/>
          <w:sz w:val="24"/>
          <w:szCs w:val="24"/>
        </w:rPr>
        <w:t>法定代表人或授权代表（签字）：</w:t>
      </w:r>
    </w:p>
    <w:p w:rsidR="0085560A" w:rsidRDefault="0085560A">
      <w:pPr>
        <w:spacing w:line="360" w:lineRule="auto"/>
        <w:rPr>
          <w:sz w:val="24"/>
          <w:szCs w:val="24"/>
        </w:rPr>
      </w:pPr>
      <w:bookmarkStart w:id="248" w:name="_GoBack"/>
      <w:bookmarkEnd w:id="248"/>
    </w:p>
    <w:sectPr w:rsidR="0085560A" w:rsidSect="0085560A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71B" w:rsidRDefault="00EE271B" w:rsidP="0085560A">
      <w:r>
        <w:separator/>
      </w:r>
    </w:p>
  </w:endnote>
  <w:endnote w:type="continuationSeparator" w:id="0">
    <w:p w:rsidR="00EE271B" w:rsidRDefault="00EE271B" w:rsidP="00855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60A" w:rsidRDefault="0085341C">
    <w:pPr>
      <w:pStyle w:val="a5"/>
      <w:jc w:val="center"/>
    </w:pPr>
    <w:r>
      <w:fldChar w:fldCharType="begin"/>
    </w:r>
    <w:r w:rsidR="004F0DD4">
      <w:instrText xml:space="preserve"> PAGE   \* MERGEFORMAT </w:instrText>
    </w:r>
    <w:r>
      <w:fldChar w:fldCharType="separate"/>
    </w:r>
    <w:r w:rsidR="00F54431" w:rsidRPr="00F54431">
      <w:rPr>
        <w:noProof/>
        <w:lang w:val="zh-CN"/>
      </w:rPr>
      <w:t>2</w:t>
    </w:r>
    <w:r>
      <w:fldChar w:fldCharType="end"/>
    </w:r>
  </w:p>
  <w:p w:rsidR="0085560A" w:rsidRDefault="0085560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71B" w:rsidRDefault="00EE271B" w:rsidP="0085560A">
      <w:r>
        <w:separator/>
      </w:r>
    </w:p>
  </w:footnote>
  <w:footnote w:type="continuationSeparator" w:id="0">
    <w:p w:rsidR="00EE271B" w:rsidRDefault="00EE271B" w:rsidP="0085560A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istrator">
    <w15:presenceInfo w15:providerId="None" w15:userId="Administrator"/>
  </w15:person>
  <w15:person w15:author="Zaifu Wang">
    <w15:presenceInfo w15:providerId="None" w15:userId="Zaifu W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109BA"/>
    <w:rsid w:val="0000497E"/>
    <w:rsid w:val="00005069"/>
    <w:rsid w:val="00005165"/>
    <w:rsid w:val="00007284"/>
    <w:rsid w:val="00007E51"/>
    <w:rsid w:val="0002448C"/>
    <w:rsid w:val="00041C7F"/>
    <w:rsid w:val="00044B4D"/>
    <w:rsid w:val="0005171B"/>
    <w:rsid w:val="00057F14"/>
    <w:rsid w:val="0006004B"/>
    <w:rsid w:val="00066D36"/>
    <w:rsid w:val="00072D3B"/>
    <w:rsid w:val="00075822"/>
    <w:rsid w:val="000801D8"/>
    <w:rsid w:val="00081801"/>
    <w:rsid w:val="00083DD5"/>
    <w:rsid w:val="000B424D"/>
    <w:rsid w:val="000C419C"/>
    <w:rsid w:val="000D3E89"/>
    <w:rsid w:val="000E3645"/>
    <w:rsid w:val="000F58B2"/>
    <w:rsid w:val="00100187"/>
    <w:rsid w:val="001035D1"/>
    <w:rsid w:val="00110B63"/>
    <w:rsid w:val="00111DDA"/>
    <w:rsid w:val="001156E7"/>
    <w:rsid w:val="0012310B"/>
    <w:rsid w:val="00123961"/>
    <w:rsid w:val="00136709"/>
    <w:rsid w:val="00150544"/>
    <w:rsid w:val="00153F7F"/>
    <w:rsid w:val="00155D9A"/>
    <w:rsid w:val="001859EC"/>
    <w:rsid w:val="00197DAE"/>
    <w:rsid w:val="001A0BEC"/>
    <w:rsid w:val="001A421A"/>
    <w:rsid w:val="001B47E2"/>
    <w:rsid w:val="001C1120"/>
    <w:rsid w:val="001C57A2"/>
    <w:rsid w:val="001D7DA8"/>
    <w:rsid w:val="001F4CBF"/>
    <w:rsid w:val="0020098C"/>
    <w:rsid w:val="0020394C"/>
    <w:rsid w:val="00225E0D"/>
    <w:rsid w:val="002264DE"/>
    <w:rsid w:val="002271CD"/>
    <w:rsid w:val="00227394"/>
    <w:rsid w:val="00233047"/>
    <w:rsid w:val="00233EEA"/>
    <w:rsid w:val="002349BD"/>
    <w:rsid w:val="00237005"/>
    <w:rsid w:val="00243379"/>
    <w:rsid w:val="0026113C"/>
    <w:rsid w:val="00261E34"/>
    <w:rsid w:val="002718DD"/>
    <w:rsid w:val="0027283E"/>
    <w:rsid w:val="00272D16"/>
    <w:rsid w:val="002740CC"/>
    <w:rsid w:val="00286412"/>
    <w:rsid w:val="00294BB2"/>
    <w:rsid w:val="00295998"/>
    <w:rsid w:val="0029751E"/>
    <w:rsid w:val="002E5418"/>
    <w:rsid w:val="00304B2F"/>
    <w:rsid w:val="00322C34"/>
    <w:rsid w:val="0035641B"/>
    <w:rsid w:val="003566B6"/>
    <w:rsid w:val="0037657F"/>
    <w:rsid w:val="003827AE"/>
    <w:rsid w:val="00383F5D"/>
    <w:rsid w:val="00386B10"/>
    <w:rsid w:val="003A1F09"/>
    <w:rsid w:val="003B66F8"/>
    <w:rsid w:val="003D2C09"/>
    <w:rsid w:val="003D3D6F"/>
    <w:rsid w:val="003E230A"/>
    <w:rsid w:val="003E6DB4"/>
    <w:rsid w:val="003F1783"/>
    <w:rsid w:val="003F2C92"/>
    <w:rsid w:val="003F496F"/>
    <w:rsid w:val="004020C2"/>
    <w:rsid w:val="00410F7C"/>
    <w:rsid w:val="00420238"/>
    <w:rsid w:val="004213DC"/>
    <w:rsid w:val="00437917"/>
    <w:rsid w:val="00443182"/>
    <w:rsid w:val="00450039"/>
    <w:rsid w:val="00453174"/>
    <w:rsid w:val="004601D2"/>
    <w:rsid w:val="0048291E"/>
    <w:rsid w:val="00484738"/>
    <w:rsid w:val="004851D1"/>
    <w:rsid w:val="00491647"/>
    <w:rsid w:val="00492711"/>
    <w:rsid w:val="004970A1"/>
    <w:rsid w:val="004A7661"/>
    <w:rsid w:val="004A7CEB"/>
    <w:rsid w:val="004B3D1C"/>
    <w:rsid w:val="004B7D5D"/>
    <w:rsid w:val="004C34FD"/>
    <w:rsid w:val="004C69F7"/>
    <w:rsid w:val="004D32F2"/>
    <w:rsid w:val="004D38EA"/>
    <w:rsid w:val="004D6CF1"/>
    <w:rsid w:val="004D7009"/>
    <w:rsid w:val="004F0DD4"/>
    <w:rsid w:val="004F6A65"/>
    <w:rsid w:val="004F7AD0"/>
    <w:rsid w:val="005010E2"/>
    <w:rsid w:val="00503693"/>
    <w:rsid w:val="0051359B"/>
    <w:rsid w:val="00531EF3"/>
    <w:rsid w:val="00533D6B"/>
    <w:rsid w:val="00534C98"/>
    <w:rsid w:val="00534EE5"/>
    <w:rsid w:val="00546BFA"/>
    <w:rsid w:val="0055286D"/>
    <w:rsid w:val="00555869"/>
    <w:rsid w:val="00556E2B"/>
    <w:rsid w:val="00571AE3"/>
    <w:rsid w:val="00580B0B"/>
    <w:rsid w:val="00585C63"/>
    <w:rsid w:val="005B0E9D"/>
    <w:rsid w:val="005B248D"/>
    <w:rsid w:val="005B28A3"/>
    <w:rsid w:val="005B340D"/>
    <w:rsid w:val="005B35EF"/>
    <w:rsid w:val="005C0F25"/>
    <w:rsid w:val="005D2067"/>
    <w:rsid w:val="005E2A88"/>
    <w:rsid w:val="00607409"/>
    <w:rsid w:val="006151CA"/>
    <w:rsid w:val="00663ACF"/>
    <w:rsid w:val="00673360"/>
    <w:rsid w:val="0067704D"/>
    <w:rsid w:val="00680378"/>
    <w:rsid w:val="00695E5B"/>
    <w:rsid w:val="006A50B1"/>
    <w:rsid w:val="006B70DA"/>
    <w:rsid w:val="006C2350"/>
    <w:rsid w:val="006C3D69"/>
    <w:rsid w:val="006D51E9"/>
    <w:rsid w:val="006D7167"/>
    <w:rsid w:val="006E41A0"/>
    <w:rsid w:val="006E636E"/>
    <w:rsid w:val="006E6541"/>
    <w:rsid w:val="006F1160"/>
    <w:rsid w:val="007068FF"/>
    <w:rsid w:val="007154BE"/>
    <w:rsid w:val="00716139"/>
    <w:rsid w:val="00717C04"/>
    <w:rsid w:val="007206A2"/>
    <w:rsid w:val="00726A82"/>
    <w:rsid w:val="00727290"/>
    <w:rsid w:val="0073357E"/>
    <w:rsid w:val="00733756"/>
    <w:rsid w:val="007404F7"/>
    <w:rsid w:val="0075089D"/>
    <w:rsid w:val="00751537"/>
    <w:rsid w:val="00751952"/>
    <w:rsid w:val="00756CF3"/>
    <w:rsid w:val="00763160"/>
    <w:rsid w:val="00763813"/>
    <w:rsid w:val="007774CB"/>
    <w:rsid w:val="00781BAB"/>
    <w:rsid w:val="00786FF2"/>
    <w:rsid w:val="007921A7"/>
    <w:rsid w:val="007A7C3E"/>
    <w:rsid w:val="007B5475"/>
    <w:rsid w:val="007B5624"/>
    <w:rsid w:val="007B7C84"/>
    <w:rsid w:val="007C1135"/>
    <w:rsid w:val="007C491C"/>
    <w:rsid w:val="007D433D"/>
    <w:rsid w:val="007E7997"/>
    <w:rsid w:val="007F1D4D"/>
    <w:rsid w:val="007F7AA9"/>
    <w:rsid w:val="008013AF"/>
    <w:rsid w:val="008022B3"/>
    <w:rsid w:val="00805C82"/>
    <w:rsid w:val="00823ECD"/>
    <w:rsid w:val="0085341C"/>
    <w:rsid w:val="0085560A"/>
    <w:rsid w:val="008738CE"/>
    <w:rsid w:val="00877DF0"/>
    <w:rsid w:val="00892369"/>
    <w:rsid w:val="00893132"/>
    <w:rsid w:val="008A169A"/>
    <w:rsid w:val="008A3016"/>
    <w:rsid w:val="008B0117"/>
    <w:rsid w:val="008C147B"/>
    <w:rsid w:val="008D1BF0"/>
    <w:rsid w:val="008D394D"/>
    <w:rsid w:val="008F264C"/>
    <w:rsid w:val="008F3CCF"/>
    <w:rsid w:val="009003DB"/>
    <w:rsid w:val="00901D36"/>
    <w:rsid w:val="009026D7"/>
    <w:rsid w:val="009109BA"/>
    <w:rsid w:val="00917B8B"/>
    <w:rsid w:val="009277E1"/>
    <w:rsid w:val="0095205D"/>
    <w:rsid w:val="009540C0"/>
    <w:rsid w:val="009648F4"/>
    <w:rsid w:val="0097283A"/>
    <w:rsid w:val="00983374"/>
    <w:rsid w:val="009850C4"/>
    <w:rsid w:val="009875E6"/>
    <w:rsid w:val="009907F8"/>
    <w:rsid w:val="009922F9"/>
    <w:rsid w:val="00996491"/>
    <w:rsid w:val="009C204A"/>
    <w:rsid w:val="009C5AE0"/>
    <w:rsid w:val="009D0398"/>
    <w:rsid w:val="009E1784"/>
    <w:rsid w:val="009E7261"/>
    <w:rsid w:val="009F46EE"/>
    <w:rsid w:val="00A003D2"/>
    <w:rsid w:val="00A072DC"/>
    <w:rsid w:val="00A14E31"/>
    <w:rsid w:val="00A152CE"/>
    <w:rsid w:val="00A2230B"/>
    <w:rsid w:val="00A3315D"/>
    <w:rsid w:val="00A33377"/>
    <w:rsid w:val="00A36F8E"/>
    <w:rsid w:val="00A42276"/>
    <w:rsid w:val="00A43706"/>
    <w:rsid w:val="00A47877"/>
    <w:rsid w:val="00A64DB6"/>
    <w:rsid w:val="00A73BED"/>
    <w:rsid w:val="00A815A1"/>
    <w:rsid w:val="00A921AD"/>
    <w:rsid w:val="00AA01B1"/>
    <w:rsid w:val="00AA1C6F"/>
    <w:rsid w:val="00AA3820"/>
    <w:rsid w:val="00AA5A7E"/>
    <w:rsid w:val="00AB0F52"/>
    <w:rsid w:val="00AC6362"/>
    <w:rsid w:val="00AD39C3"/>
    <w:rsid w:val="00AD542A"/>
    <w:rsid w:val="00AE0A87"/>
    <w:rsid w:val="00AF50BE"/>
    <w:rsid w:val="00B01F46"/>
    <w:rsid w:val="00B036B0"/>
    <w:rsid w:val="00B16134"/>
    <w:rsid w:val="00B17E6F"/>
    <w:rsid w:val="00B30EDF"/>
    <w:rsid w:val="00B319E0"/>
    <w:rsid w:val="00B31CEE"/>
    <w:rsid w:val="00B46493"/>
    <w:rsid w:val="00B464DC"/>
    <w:rsid w:val="00B47FA1"/>
    <w:rsid w:val="00B54B63"/>
    <w:rsid w:val="00B70A80"/>
    <w:rsid w:val="00B73819"/>
    <w:rsid w:val="00B83F26"/>
    <w:rsid w:val="00B92D18"/>
    <w:rsid w:val="00B93D10"/>
    <w:rsid w:val="00BA2FB6"/>
    <w:rsid w:val="00BA7BC4"/>
    <w:rsid w:val="00BB155B"/>
    <w:rsid w:val="00BB6823"/>
    <w:rsid w:val="00BB6B30"/>
    <w:rsid w:val="00BC1F32"/>
    <w:rsid w:val="00BE1178"/>
    <w:rsid w:val="00BE20A2"/>
    <w:rsid w:val="00BE4616"/>
    <w:rsid w:val="00BF23EC"/>
    <w:rsid w:val="00C045B3"/>
    <w:rsid w:val="00C05637"/>
    <w:rsid w:val="00C1604C"/>
    <w:rsid w:val="00C24051"/>
    <w:rsid w:val="00C24C90"/>
    <w:rsid w:val="00C3014F"/>
    <w:rsid w:val="00C42719"/>
    <w:rsid w:val="00C43C54"/>
    <w:rsid w:val="00C50EBE"/>
    <w:rsid w:val="00C5682E"/>
    <w:rsid w:val="00C72395"/>
    <w:rsid w:val="00C739F9"/>
    <w:rsid w:val="00C77343"/>
    <w:rsid w:val="00C87543"/>
    <w:rsid w:val="00C87B2C"/>
    <w:rsid w:val="00C87BAA"/>
    <w:rsid w:val="00C94B30"/>
    <w:rsid w:val="00CA0F65"/>
    <w:rsid w:val="00CB18F5"/>
    <w:rsid w:val="00CC1AC1"/>
    <w:rsid w:val="00CD1AAD"/>
    <w:rsid w:val="00CD7AFB"/>
    <w:rsid w:val="00CF3F72"/>
    <w:rsid w:val="00D01C68"/>
    <w:rsid w:val="00D0571F"/>
    <w:rsid w:val="00D076CF"/>
    <w:rsid w:val="00D107D3"/>
    <w:rsid w:val="00D13FBF"/>
    <w:rsid w:val="00D17624"/>
    <w:rsid w:val="00D35ADE"/>
    <w:rsid w:val="00D63F0E"/>
    <w:rsid w:val="00D6417C"/>
    <w:rsid w:val="00D6473A"/>
    <w:rsid w:val="00D66FF6"/>
    <w:rsid w:val="00D726D9"/>
    <w:rsid w:val="00D745E6"/>
    <w:rsid w:val="00D82350"/>
    <w:rsid w:val="00D82825"/>
    <w:rsid w:val="00D93F65"/>
    <w:rsid w:val="00D94B7B"/>
    <w:rsid w:val="00D952B3"/>
    <w:rsid w:val="00DA48BB"/>
    <w:rsid w:val="00DB1911"/>
    <w:rsid w:val="00DC3271"/>
    <w:rsid w:val="00DD2389"/>
    <w:rsid w:val="00DD3FBD"/>
    <w:rsid w:val="00DE5D05"/>
    <w:rsid w:val="00DF32B5"/>
    <w:rsid w:val="00E170CD"/>
    <w:rsid w:val="00E25F4D"/>
    <w:rsid w:val="00E33120"/>
    <w:rsid w:val="00E37876"/>
    <w:rsid w:val="00E43291"/>
    <w:rsid w:val="00E44282"/>
    <w:rsid w:val="00E476F3"/>
    <w:rsid w:val="00E55C4D"/>
    <w:rsid w:val="00E646F3"/>
    <w:rsid w:val="00E6796B"/>
    <w:rsid w:val="00E7152C"/>
    <w:rsid w:val="00E81493"/>
    <w:rsid w:val="00E84F77"/>
    <w:rsid w:val="00E85A59"/>
    <w:rsid w:val="00E951FE"/>
    <w:rsid w:val="00E96CF8"/>
    <w:rsid w:val="00EA7546"/>
    <w:rsid w:val="00EC0975"/>
    <w:rsid w:val="00EC64E2"/>
    <w:rsid w:val="00ED53A1"/>
    <w:rsid w:val="00ED66C1"/>
    <w:rsid w:val="00EE271B"/>
    <w:rsid w:val="00EF1AC4"/>
    <w:rsid w:val="00EF4557"/>
    <w:rsid w:val="00F2464C"/>
    <w:rsid w:val="00F2722E"/>
    <w:rsid w:val="00F35723"/>
    <w:rsid w:val="00F54431"/>
    <w:rsid w:val="00F578C0"/>
    <w:rsid w:val="00F62165"/>
    <w:rsid w:val="00F7682A"/>
    <w:rsid w:val="00F8152F"/>
    <w:rsid w:val="00F81CF7"/>
    <w:rsid w:val="00F836D3"/>
    <w:rsid w:val="00F94938"/>
    <w:rsid w:val="00FB3210"/>
    <w:rsid w:val="00FB3374"/>
    <w:rsid w:val="00FC3870"/>
    <w:rsid w:val="00FC4034"/>
    <w:rsid w:val="00FD00A5"/>
    <w:rsid w:val="00FE4A8B"/>
    <w:rsid w:val="00FF16C3"/>
    <w:rsid w:val="41DB2F0D"/>
    <w:rsid w:val="59CB2554"/>
    <w:rsid w:val="78A6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E81F246"/>
  <w15:docId w15:val="{4F5AA146-4F2D-404E-B1AD-D8B905C1C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560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85560A"/>
    <w:pPr>
      <w:spacing w:after="120" w:line="480" w:lineRule="auto"/>
      <w:ind w:leftChars="200" w:left="420"/>
    </w:pPr>
    <w:rPr>
      <w:rFonts w:ascii="Times New Roman" w:hAnsi="Times New Roman"/>
      <w:szCs w:val="24"/>
    </w:rPr>
  </w:style>
  <w:style w:type="paragraph" w:styleId="a3">
    <w:name w:val="Balloon Text"/>
    <w:basedOn w:val="a"/>
    <w:link w:val="a4"/>
    <w:uiPriority w:val="99"/>
    <w:unhideWhenUsed/>
    <w:rsid w:val="008556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56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8556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85560A"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semiHidden/>
    <w:rsid w:val="0085560A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560A"/>
    <w:rPr>
      <w:sz w:val="18"/>
      <w:szCs w:val="18"/>
    </w:rPr>
  </w:style>
  <w:style w:type="character" w:customStyle="1" w:styleId="20">
    <w:name w:val="正文文本缩进 2 字符"/>
    <w:basedOn w:val="a0"/>
    <w:link w:val="2"/>
    <w:rsid w:val="0085560A"/>
    <w:rPr>
      <w:rFonts w:ascii="Times New Roman" w:eastAsia="宋体" w:hAnsi="Times New Roman" w:cs="Times New Roman"/>
      <w:szCs w:val="24"/>
    </w:rPr>
  </w:style>
  <w:style w:type="character" w:customStyle="1" w:styleId="a4">
    <w:name w:val="批注框文本 字符"/>
    <w:basedOn w:val="a0"/>
    <w:link w:val="a3"/>
    <w:uiPriority w:val="99"/>
    <w:semiHidden/>
    <w:rsid w:val="0085560A"/>
    <w:rPr>
      <w:sz w:val="18"/>
      <w:szCs w:val="18"/>
    </w:rPr>
  </w:style>
  <w:style w:type="paragraph" w:styleId="a9">
    <w:name w:val="Revision"/>
    <w:hidden/>
    <w:uiPriority w:val="99"/>
    <w:unhideWhenUsed/>
    <w:rsid w:val="00057F14"/>
    <w:rPr>
      <w:rFonts w:ascii="Calibri" w:hAnsi="Calibri"/>
      <w:kern w:val="2"/>
      <w:sz w:val="21"/>
      <w:szCs w:val="22"/>
    </w:rPr>
  </w:style>
  <w:style w:type="character" w:styleId="aa">
    <w:name w:val="annotation reference"/>
    <w:basedOn w:val="a0"/>
    <w:semiHidden/>
    <w:unhideWhenUsed/>
    <w:rsid w:val="00450039"/>
    <w:rPr>
      <w:sz w:val="21"/>
      <w:szCs w:val="21"/>
    </w:rPr>
  </w:style>
  <w:style w:type="paragraph" w:styleId="ab">
    <w:name w:val="annotation text"/>
    <w:basedOn w:val="a"/>
    <w:link w:val="ac"/>
    <w:semiHidden/>
    <w:unhideWhenUsed/>
    <w:rsid w:val="00450039"/>
    <w:pPr>
      <w:jc w:val="left"/>
    </w:pPr>
  </w:style>
  <w:style w:type="character" w:customStyle="1" w:styleId="ac">
    <w:name w:val="批注文字 字符"/>
    <w:basedOn w:val="a0"/>
    <w:link w:val="ab"/>
    <w:semiHidden/>
    <w:rsid w:val="00450039"/>
    <w:rPr>
      <w:rFonts w:ascii="Calibri" w:hAnsi="Calibri"/>
      <w:kern w:val="2"/>
      <w:sz w:val="21"/>
      <w:szCs w:val="22"/>
    </w:rPr>
  </w:style>
  <w:style w:type="paragraph" w:styleId="ad">
    <w:name w:val="annotation subject"/>
    <w:basedOn w:val="ab"/>
    <w:next w:val="ab"/>
    <w:link w:val="ae"/>
    <w:semiHidden/>
    <w:unhideWhenUsed/>
    <w:rsid w:val="00450039"/>
    <w:rPr>
      <w:b/>
      <w:bCs/>
    </w:rPr>
  </w:style>
  <w:style w:type="character" w:customStyle="1" w:styleId="ae">
    <w:name w:val="批注主题 字符"/>
    <w:basedOn w:val="ac"/>
    <w:link w:val="ad"/>
    <w:semiHidden/>
    <w:rsid w:val="00450039"/>
    <w:rPr>
      <w:rFonts w:ascii="Calibri" w:hAnsi="Calibr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2</Pages>
  <Words>145</Words>
  <Characters>832</Characters>
  <Application>Microsoft Office Word</Application>
  <DocSecurity>0</DocSecurity>
  <Lines>6</Lines>
  <Paragraphs>1</Paragraphs>
  <ScaleCrop>false</ScaleCrop>
  <Company>微软中国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补充协议</dc:title>
  <dc:creator>cyj</dc:creator>
  <cp:lastModifiedBy>Administrator</cp:lastModifiedBy>
  <cp:revision>51</cp:revision>
  <cp:lastPrinted>2016-12-30T03:29:00Z</cp:lastPrinted>
  <dcterms:created xsi:type="dcterms:W3CDTF">2014-02-20T07:06:00Z</dcterms:created>
  <dcterms:modified xsi:type="dcterms:W3CDTF">2017-10-07T09:53:00Z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